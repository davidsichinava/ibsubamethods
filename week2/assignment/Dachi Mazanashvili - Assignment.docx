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1F03C" w14:textId="77777777" w:rsidR="008C467C" w:rsidRPr="001433B0" w:rsidRDefault="002F5F87" w:rsidP="0051412B">
      <w:pPr>
        <w:pStyle w:val="Title"/>
        <w:jc w:val="center"/>
        <w:rPr>
          <w:rFonts w:ascii="Times New Roman" w:hAnsi="Times New Roman" w:cs="Times New Roman"/>
          <w:b/>
          <w:lang w:val="ka-GE"/>
        </w:rPr>
      </w:pPr>
      <w:commentRangeStart w:id="0"/>
      <w:r>
        <w:rPr>
          <w:rFonts w:ascii="Times New Roman" w:hAnsi="Times New Roman" w:cs="Times New Roman"/>
          <w:b/>
          <w:lang w:val="ka-GE"/>
        </w:rPr>
        <w:t>Assignment</w:t>
      </w:r>
      <w:commentRangeEnd w:id="0"/>
      <w:r w:rsidR="00D019E7">
        <w:rPr>
          <w:rStyle w:val="CommentReference"/>
          <w:rFonts w:asciiTheme="minorHAnsi" w:eastAsiaTheme="minorHAnsi" w:hAnsiTheme="minorHAnsi" w:cstheme="minorBidi"/>
          <w:spacing w:val="0"/>
          <w:kern w:val="0"/>
        </w:rPr>
        <w:commentReference w:id="0"/>
      </w:r>
    </w:p>
    <w:p w14:paraId="19F9ECD0" w14:textId="77777777" w:rsidR="0051412B" w:rsidRPr="001433B0" w:rsidRDefault="0051412B" w:rsidP="0051412B">
      <w:pPr>
        <w:rPr>
          <w:rFonts w:ascii="Times New Roman" w:hAnsi="Times New Roman" w:cs="Times New Roman"/>
        </w:rPr>
      </w:pPr>
    </w:p>
    <w:p w14:paraId="23FEB830" w14:textId="77777777" w:rsidR="00D81D4D" w:rsidRPr="001433B0" w:rsidRDefault="00D81D4D" w:rsidP="0051412B">
      <w:pPr>
        <w:rPr>
          <w:rFonts w:ascii="Times New Roman" w:hAnsi="Times New Roman" w:cs="Times New Roman"/>
        </w:rPr>
      </w:pPr>
    </w:p>
    <w:p w14:paraId="7DECCDFE" w14:textId="77777777" w:rsidR="00D81D4D" w:rsidRPr="001433B0" w:rsidRDefault="00D81D4D" w:rsidP="0051412B">
      <w:pPr>
        <w:rPr>
          <w:rFonts w:ascii="Times New Roman" w:hAnsi="Times New Roman" w:cs="Times New Roman"/>
        </w:rPr>
      </w:pPr>
      <w:r w:rsidRPr="001433B0">
        <w:rPr>
          <w:rFonts w:ascii="Times New Roman" w:hAnsi="Times New Roman" w:cs="Times New Roman"/>
        </w:rPr>
        <w:t>Student: Dachi Mazanashvili/16400235</w:t>
      </w:r>
    </w:p>
    <w:p w14:paraId="00A79133" w14:textId="77777777" w:rsidR="00D81D4D" w:rsidRPr="001433B0" w:rsidRDefault="00D81D4D" w:rsidP="0051412B">
      <w:pPr>
        <w:rPr>
          <w:rFonts w:ascii="Times New Roman" w:hAnsi="Times New Roman" w:cs="Times New Roman"/>
        </w:rPr>
      </w:pPr>
    </w:p>
    <w:p w14:paraId="3779F1D3" w14:textId="77777777" w:rsidR="001433B0" w:rsidRDefault="00D81D4D" w:rsidP="0051412B">
      <w:commentRangeStart w:id="2"/>
      <w:r w:rsidRPr="001433B0">
        <w:rPr>
          <w:rFonts w:ascii="Times New Roman" w:hAnsi="Times New Roman" w:cs="Times New Roman"/>
        </w:rPr>
        <w:t>Course: Research methodologies for social sciences</w:t>
      </w:r>
      <w:commentRangeEnd w:id="2"/>
      <w:r w:rsidR="00865FF6">
        <w:rPr>
          <w:rStyle w:val="CommentReference"/>
        </w:rPr>
        <w:commentReference w:id="2"/>
      </w:r>
      <w:r w:rsidRPr="001433B0">
        <w:rPr>
          <w:rFonts w:ascii="Times New Roman" w:hAnsi="Times New Roman" w:cs="Times New Roman"/>
        </w:rPr>
        <w:br/>
      </w:r>
    </w:p>
    <w:p w14:paraId="5C3EEA24" w14:textId="77777777" w:rsidR="004F0331" w:rsidRDefault="004F0331" w:rsidP="0051412B">
      <w:pPr>
        <w:rPr>
          <w:rFonts w:ascii="Times New Roman" w:hAnsi="Times New Roman" w:cs="Times New Roman"/>
        </w:rPr>
      </w:pPr>
    </w:p>
    <w:p w14:paraId="74A95F1C" w14:textId="1CA28224" w:rsidR="00D81D4D" w:rsidRDefault="004F0331" w:rsidP="0051412B">
      <w:pPr>
        <w:rPr>
          <w:rFonts w:ascii="Times New Roman" w:hAnsi="Times New Roman" w:cs="Times New Roman"/>
        </w:rPr>
      </w:pPr>
      <w:r>
        <w:rPr>
          <w:rFonts w:ascii="Times New Roman" w:hAnsi="Times New Roman" w:cs="Times New Roman"/>
        </w:rPr>
        <w:t xml:space="preserve">  From the </w:t>
      </w:r>
      <w:r w:rsidR="00537FD2">
        <w:rPr>
          <w:rFonts w:ascii="Times New Roman" w:hAnsi="Times New Roman" w:cs="Times New Roman"/>
        </w:rPr>
        <w:t>three</w:t>
      </w:r>
      <w:r w:rsidR="00DB083D">
        <w:rPr>
          <w:rFonts w:ascii="Times New Roman" w:hAnsi="Times New Roman" w:cs="Times New Roman"/>
        </w:rPr>
        <w:t xml:space="preserve"> movies</w:t>
      </w:r>
      <w:r>
        <w:rPr>
          <w:rFonts w:ascii="Times New Roman" w:hAnsi="Times New Roman" w:cs="Times New Roman"/>
        </w:rPr>
        <w:t xml:space="preserve"> which were uploaded on our smart, I </w:t>
      </w:r>
      <w:r w:rsidR="00753113">
        <w:rPr>
          <w:rFonts w:ascii="Times New Roman" w:hAnsi="Times New Roman" w:cs="Times New Roman"/>
        </w:rPr>
        <w:t>decided</w:t>
      </w:r>
      <w:r>
        <w:rPr>
          <w:rFonts w:ascii="Times New Roman" w:hAnsi="Times New Roman" w:cs="Times New Roman"/>
        </w:rPr>
        <w:t xml:space="preserve"> to writ</w:t>
      </w:r>
      <w:r w:rsidR="00753113">
        <w:rPr>
          <w:rFonts w:ascii="Times New Roman" w:hAnsi="Times New Roman" w:cs="Times New Roman"/>
        </w:rPr>
        <w:t>e about Stanfo</w:t>
      </w:r>
      <w:r w:rsidR="003C4182">
        <w:rPr>
          <w:rFonts w:ascii="Times New Roman" w:hAnsi="Times New Roman" w:cs="Times New Roman"/>
        </w:rPr>
        <w:t>rd prison experiment</w:t>
      </w:r>
      <w:r w:rsidR="00537FD2">
        <w:rPr>
          <w:rFonts w:ascii="Times New Roman" w:hAnsi="Times New Roman" w:cs="Times New Roman"/>
        </w:rPr>
        <w:t>. This movie is based on</w:t>
      </w:r>
      <w:r w:rsidR="00F620A6">
        <w:rPr>
          <w:rFonts w:ascii="Times New Roman" w:hAnsi="Times New Roman" w:cs="Times New Roman"/>
        </w:rPr>
        <w:t xml:space="preserve"> a real psychological experiment, which was conduc</w:t>
      </w:r>
      <w:r w:rsidR="00A34B9D">
        <w:rPr>
          <w:rFonts w:ascii="Times New Roman" w:hAnsi="Times New Roman" w:cs="Times New Roman"/>
        </w:rPr>
        <w:t>ted in the previous century</w:t>
      </w:r>
      <w:r w:rsidR="00B93C8F">
        <w:rPr>
          <w:rFonts w:ascii="Times New Roman" w:hAnsi="Times New Roman" w:cs="Times New Roman"/>
        </w:rPr>
        <w:t>.</w:t>
      </w:r>
      <w:r w:rsidR="00B93C8F">
        <w:rPr>
          <w:rFonts w:ascii="Times New Roman" w:hAnsi="Times New Roman" w:cs="Times New Roman"/>
        </w:rPr>
        <w:br/>
      </w:r>
      <w:r w:rsidR="00B93C8F">
        <w:rPr>
          <w:rFonts w:ascii="Times New Roman" w:hAnsi="Times New Roman" w:cs="Times New Roman"/>
        </w:rPr>
        <w:br/>
        <w:t xml:space="preserve">  The </w:t>
      </w:r>
      <w:r w:rsidR="00A34B9D">
        <w:rPr>
          <w:rFonts w:ascii="Times New Roman" w:hAnsi="Times New Roman" w:cs="Times New Roman"/>
        </w:rPr>
        <w:t>idea of research/experiment was pretty simple, psychologists wanted to test if persons would tend to change their personality or if their characteristics would stay same in case they would have some power in their hands</w:t>
      </w:r>
      <w:r w:rsidR="002F5F87">
        <w:rPr>
          <w:rFonts w:ascii="Times New Roman" w:hAnsi="Times New Roman" w:cs="Times New Roman"/>
        </w:rPr>
        <w:t>, such experiment needed a close attention towards people, so researchers locked eighteen college students in a modeled prison</w:t>
      </w:r>
      <w:r w:rsidR="00CF5682">
        <w:rPr>
          <w:rFonts w:ascii="Times New Roman" w:hAnsi="Times New Roman" w:cs="Times New Roman"/>
        </w:rPr>
        <w:t xml:space="preserve">, where they </w:t>
      </w:r>
      <w:del w:id="3" w:author="David Sichinava" w:date="2018-09-16T23:16:00Z">
        <w:r w:rsidR="00CF5682" w:rsidDel="00C87465">
          <w:rPr>
            <w:rFonts w:ascii="Times New Roman" w:hAnsi="Times New Roman" w:cs="Times New Roman"/>
          </w:rPr>
          <w:delText xml:space="preserve">splited </w:delText>
        </w:r>
      </w:del>
      <w:ins w:id="4" w:author="David Sichinava" w:date="2018-09-16T23:16:00Z">
        <w:r w:rsidR="00C87465">
          <w:rPr>
            <w:rFonts w:ascii="Times New Roman" w:hAnsi="Times New Roman" w:cs="Times New Roman"/>
          </w:rPr>
          <w:t xml:space="preserve">split </w:t>
        </w:r>
      </w:ins>
      <w:r w:rsidR="00CF5682">
        <w:rPr>
          <w:rFonts w:ascii="Times New Roman" w:hAnsi="Times New Roman" w:cs="Times New Roman"/>
        </w:rPr>
        <w:t>them into</w:t>
      </w:r>
      <w:r w:rsidR="00BB0836">
        <w:rPr>
          <w:rFonts w:ascii="Times New Roman" w:hAnsi="Times New Roman" w:cs="Times New Roman"/>
        </w:rPr>
        <w:t xml:space="preserve"> two groups, prisoners and guards</w:t>
      </w:r>
      <w:r w:rsidR="0095063D">
        <w:rPr>
          <w:rFonts w:ascii="Times New Roman" w:hAnsi="Times New Roman" w:cs="Times New Roman"/>
        </w:rPr>
        <w:t xml:space="preserve"> and as I have mentioned earlier they wanted to know if guards would become more aggressive</w:t>
      </w:r>
      <w:r w:rsidR="003A4086">
        <w:rPr>
          <w:rFonts w:ascii="Times New Roman" w:hAnsi="Times New Roman" w:cs="Times New Roman"/>
        </w:rPr>
        <w:t>, in case</w:t>
      </w:r>
      <w:r w:rsidR="0095063D">
        <w:rPr>
          <w:rFonts w:ascii="Times New Roman" w:hAnsi="Times New Roman" w:cs="Times New Roman"/>
        </w:rPr>
        <w:t xml:space="preserve"> if they saw their self in a dominant position. </w:t>
      </w:r>
      <w:commentRangeStart w:id="5"/>
      <w:r w:rsidR="0095063D">
        <w:rPr>
          <w:rFonts w:ascii="Times New Roman" w:hAnsi="Times New Roman" w:cs="Times New Roman"/>
        </w:rPr>
        <w:t xml:space="preserve">This </w:t>
      </w:r>
      <w:r w:rsidR="003A4086">
        <w:rPr>
          <w:rFonts w:ascii="Times New Roman" w:hAnsi="Times New Roman" w:cs="Times New Roman"/>
        </w:rPr>
        <w:t xml:space="preserve">experiment </w:t>
      </w:r>
      <w:del w:id="6" w:author="David Sichinava" w:date="2018-09-16T23:17:00Z">
        <w:r w:rsidR="003A4086" w:rsidDel="00C87465">
          <w:rPr>
            <w:rFonts w:ascii="Times New Roman" w:hAnsi="Times New Roman" w:cs="Times New Roman"/>
          </w:rPr>
          <w:delText xml:space="preserve">ought </w:delText>
        </w:r>
      </w:del>
      <w:ins w:id="7" w:author="David Sichinava" w:date="2018-09-16T23:17:00Z">
        <w:r w:rsidR="00C87465">
          <w:rPr>
            <w:rFonts w:ascii="Times New Roman" w:hAnsi="Times New Roman" w:cs="Times New Roman"/>
          </w:rPr>
          <w:t xml:space="preserve">had </w:t>
        </w:r>
      </w:ins>
      <w:r w:rsidR="003A4086">
        <w:rPr>
          <w:rFonts w:ascii="Times New Roman" w:hAnsi="Times New Roman" w:cs="Times New Roman"/>
        </w:rPr>
        <w:t xml:space="preserve">to last for two weeks, until some </w:t>
      </w:r>
      <w:r w:rsidR="00CC5C2C">
        <w:rPr>
          <w:rFonts w:ascii="Times New Roman" w:hAnsi="Times New Roman" w:cs="Times New Roman"/>
        </w:rPr>
        <w:t>unexpected ethical issues arose.</w:t>
      </w:r>
      <w:r w:rsidR="00CC5C2C">
        <w:rPr>
          <w:rFonts w:ascii="Times New Roman" w:hAnsi="Times New Roman" w:cs="Times New Roman"/>
        </w:rPr>
        <w:br/>
      </w:r>
      <w:commentRangeEnd w:id="5"/>
      <w:r w:rsidR="00E46961">
        <w:rPr>
          <w:rStyle w:val="CommentReference"/>
        </w:rPr>
        <w:commentReference w:id="5"/>
      </w:r>
    </w:p>
    <w:p w14:paraId="20B2B4ED" w14:textId="77777777" w:rsidR="00CC5C2C" w:rsidRDefault="00CC5C2C" w:rsidP="0051412B">
      <w:pPr>
        <w:rPr>
          <w:rFonts w:ascii="Times New Roman" w:hAnsi="Times New Roman" w:cs="Times New Roman"/>
        </w:rPr>
      </w:pPr>
    </w:p>
    <w:p w14:paraId="02D3B667" w14:textId="67590DFC" w:rsidR="00CC5C2C" w:rsidRPr="00CF5682" w:rsidRDefault="00CC5C2C" w:rsidP="0051412B">
      <w:pPr>
        <w:rPr>
          <w:rFonts w:ascii="Times New Roman" w:hAnsi="Times New Roman" w:cs="Times New Roman"/>
        </w:rPr>
      </w:pPr>
      <w:del w:id="8" w:author="David Sichinava" w:date="2018-09-16T23:17:00Z">
        <w:r w:rsidDel="00C87465">
          <w:rPr>
            <w:rFonts w:ascii="Times New Roman" w:hAnsi="Times New Roman" w:cs="Times New Roman"/>
          </w:rPr>
          <w:delText xml:space="preserve">  </w:delText>
        </w:r>
      </w:del>
      <w:r>
        <w:rPr>
          <w:rFonts w:ascii="Times New Roman" w:hAnsi="Times New Roman" w:cs="Times New Roman"/>
        </w:rPr>
        <w:t xml:space="preserve">For the first days experiment was showing expected results, but time by time as </w:t>
      </w:r>
      <w:r w:rsidR="00EA6E2F">
        <w:rPr>
          <w:rFonts w:ascii="Times New Roman" w:hAnsi="Times New Roman" w:cs="Times New Roman"/>
        </w:rPr>
        <w:t xml:space="preserve">some tangible </w:t>
      </w:r>
      <w:r w:rsidR="00C204ED">
        <w:rPr>
          <w:rFonts w:ascii="Times New Roman" w:hAnsi="Times New Roman" w:cs="Times New Roman"/>
        </w:rPr>
        <w:t xml:space="preserve">aggression was visible, which made some </w:t>
      </w:r>
      <w:commentRangeStart w:id="9"/>
      <w:r w:rsidR="00C204ED">
        <w:rPr>
          <w:rFonts w:ascii="Times New Roman" w:hAnsi="Times New Roman" w:cs="Times New Roman"/>
        </w:rPr>
        <w:t xml:space="preserve">ethical issues </w:t>
      </w:r>
      <w:commentRangeEnd w:id="9"/>
      <w:r w:rsidR="00C87465">
        <w:rPr>
          <w:rStyle w:val="CommentReference"/>
        </w:rPr>
        <w:commentReference w:id="9"/>
      </w:r>
      <w:r w:rsidR="00C204ED">
        <w:rPr>
          <w:rFonts w:ascii="Times New Roman" w:hAnsi="Times New Roman" w:cs="Times New Roman"/>
        </w:rPr>
        <w:t xml:space="preserve">and dilemmas for researchers, which needed to be resolved, for the whole time psychologists walked on a narrow line of </w:t>
      </w:r>
      <w:r w:rsidR="00D73B01">
        <w:rPr>
          <w:rFonts w:ascii="Times New Roman" w:hAnsi="Times New Roman" w:cs="Times New Roman"/>
        </w:rPr>
        <w:t>prisoners mental</w:t>
      </w:r>
      <w:r w:rsidR="00C204ED">
        <w:rPr>
          <w:rFonts w:ascii="Times New Roman" w:hAnsi="Times New Roman" w:cs="Times New Roman"/>
        </w:rPr>
        <w:t xml:space="preserve"> health and their own interests.</w:t>
      </w:r>
      <w:r w:rsidR="00425BE2">
        <w:rPr>
          <w:rFonts w:ascii="Times New Roman" w:hAnsi="Times New Roman" w:cs="Times New Roman"/>
        </w:rPr>
        <w:t xml:space="preserve"> Sometimes</w:t>
      </w:r>
      <w:r w:rsidR="00F501B3">
        <w:rPr>
          <w:rFonts w:ascii="Times New Roman" w:hAnsi="Times New Roman" w:cs="Times New Roman"/>
        </w:rPr>
        <w:t xml:space="preserve"> </w:t>
      </w:r>
      <w:r w:rsidR="00E4674B">
        <w:rPr>
          <w:rFonts w:ascii="Times New Roman" w:hAnsi="Times New Roman" w:cs="Times New Roman"/>
        </w:rPr>
        <w:t xml:space="preserve">Zimbardo and his own team saw </w:t>
      </w:r>
      <w:r w:rsidR="00C26603">
        <w:rPr>
          <w:rFonts w:ascii="Times New Roman" w:hAnsi="Times New Roman" w:cs="Times New Roman"/>
        </w:rPr>
        <w:t>some</w:t>
      </w:r>
      <w:r w:rsidR="00E4674B">
        <w:rPr>
          <w:rFonts w:ascii="Times New Roman" w:hAnsi="Times New Roman" w:cs="Times New Roman"/>
        </w:rPr>
        <w:t xml:space="preserve"> cruel </w:t>
      </w:r>
      <w:r w:rsidR="003C587C">
        <w:rPr>
          <w:rFonts w:ascii="Times New Roman" w:hAnsi="Times New Roman" w:cs="Times New Roman"/>
        </w:rPr>
        <w:t>actions taken by guards against prisoners</w:t>
      </w:r>
      <w:r w:rsidR="001D1447">
        <w:rPr>
          <w:rFonts w:ascii="Times New Roman" w:hAnsi="Times New Roman" w:cs="Times New Roman"/>
        </w:rPr>
        <w:t xml:space="preserve">, but they choose not </w:t>
      </w:r>
      <w:r w:rsidR="00611419">
        <w:rPr>
          <w:rFonts w:ascii="Times New Roman" w:hAnsi="Times New Roman" w:cs="Times New Roman"/>
        </w:rPr>
        <w:t xml:space="preserve">to </w:t>
      </w:r>
      <w:del w:id="10" w:author="David Sichinava" w:date="2018-09-16T23:18:00Z">
        <w:r w:rsidR="001D1447" w:rsidDel="004A6044">
          <w:rPr>
            <w:rFonts w:ascii="Times New Roman" w:hAnsi="Times New Roman" w:cs="Times New Roman"/>
          </w:rPr>
          <w:delText xml:space="preserve">take any </w:delText>
        </w:r>
        <w:r w:rsidR="00611419" w:rsidDel="004A6044">
          <w:rPr>
            <w:rFonts w:ascii="Times New Roman" w:hAnsi="Times New Roman" w:cs="Times New Roman"/>
          </w:rPr>
          <w:delText xml:space="preserve">certain actions </w:delText>
        </w:r>
      </w:del>
      <w:ins w:id="11" w:author="David Sichinava" w:date="2018-09-16T23:18:00Z">
        <w:r w:rsidR="004A6044">
          <w:rPr>
            <w:rFonts w:ascii="Times New Roman" w:hAnsi="Times New Roman" w:cs="Times New Roman"/>
          </w:rPr>
          <w:t xml:space="preserve">interfere </w:t>
        </w:r>
      </w:ins>
      <w:r w:rsidR="00611419">
        <w:rPr>
          <w:rFonts w:ascii="Times New Roman" w:hAnsi="Times New Roman" w:cs="Times New Roman"/>
        </w:rPr>
        <w:t xml:space="preserve">in order not to threaten the success of </w:t>
      </w:r>
      <w:r w:rsidR="00540EAA">
        <w:rPr>
          <w:rFonts w:ascii="Times New Roman" w:hAnsi="Times New Roman" w:cs="Times New Roman"/>
        </w:rPr>
        <w:t xml:space="preserve">research, despite of actual </w:t>
      </w:r>
      <w:commentRangeStart w:id="12"/>
      <w:r w:rsidR="00B957F0">
        <w:rPr>
          <w:rFonts w:ascii="Times New Roman" w:hAnsi="Times New Roman" w:cs="Times New Roman"/>
        </w:rPr>
        <w:t>unfair things which were going on.</w:t>
      </w:r>
      <w:commentRangeEnd w:id="12"/>
      <w:r w:rsidR="004A6044">
        <w:rPr>
          <w:rStyle w:val="CommentReference"/>
        </w:rPr>
        <w:commentReference w:id="12"/>
      </w:r>
    </w:p>
    <w:sectPr w:rsidR="00CC5C2C" w:rsidRPr="00CF5682" w:rsidSect="00210C74">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Sichinava" w:date="2018-09-16T23:43:00Z" w:initials="DS">
    <w:p w14:paraId="0DBDB589" w14:textId="164045CD" w:rsidR="00D019E7" w:rsidRPr="00D019E7" w:rsidRDefault="00D019E7">
      <w:pPr>
        <w:pStyle w:val="CommentText"/>
        <w:rPr>
          <w:rFonts w:ascii="Sylfaen" w:hAnsi="Sylfaen"/>
          <w:lang w:val="ka-GE"/>
        </w:rPr>
      </w:pPr>
      <w:r>
        <w:rPr>
          <w:rStyle w:val="CommentReference"/>
        </w:rPr>
        <w:annotationRef/>
      </w:r>
      <w:r>
        <w:rPr>
          <w:rFonts w:ascii="Sylfaen" w:hAnsi="Sylfaen"/>
          <w:lang w:val="ka-GE"/>
        </w:rPr>
        <w:t>80%</w:t>
      </w:r>
      <w:bookmarkStart w:id="1" w:name="_GoBack"/>
      <w:bookmarkEnd w:id="1"/>
    </w:p>
  </w:comment>
  <w:comment w:id="2" w:author="David Sichinava" w:date="2018-09-16T23:19:00Z" w:initials="DS">
    <w:p w14:paraId="19DD79F5" w14:textId="7F1F65D6" w:rsidR="00865FF6" w:rsidRDefault="00865FF6">
      <w:pPr>
        <w:pStyle w:val="CommentText"/>
      </w:pPr>
      <w:r>
        <w:rPr>
          <w:rStyle w:val="CommentReference"/>
        </w:rPr>
        <w:annotationRef/>
      </w:r>
      <w:r>
        <w:t>Quick note on the structure – would be perfect, if you try to present your arguments from the very beginning, say, the movie presents these ethical dilemmas and my broader argument is this. Then you might want to substantiate your argument with examples from the movie and add one last paragraph summarizing your ideas.</w:t>
      </w:r>
    </w:p>
  </w:comment>
  <w:comment w:id="5" w:author="David Sichinava" w:date="2018-09-16T23:18:00Z" w:initials="DS">
    <w:p w14:paraId="6CE69C25" w14:textId="4044D881" w:rsidR="00E46961" w:rsidRDefault="00E46961">
      <w:pPr>
        <w:pStyle w:val="CommentText"/>
      </w:pPr>
      <w:r>
        <w:rPr>
          <w:rStyle w:val="CommentReference"/>
        </w:rPr>
        <w:annotationRef/>
      </w:r>
      <w:r>
        <w:t>In your opinion, did the research team think about these issues prior to conducting the experiment? Why would that be problematic?</w:t>
      </w:r>
    </w:p>
  </w:comment>
  <w:comment w:id="9" w:author="David Sichinava" w:date="2018-09-16T23:17:00Z" w:initials="DS">
    <w:p w14:paraId="500DB5D0" w14:textId="198840F3" w:rsidR="00C87465" w:rsidRDefault="00C87465">
      <w:pPr>
        <w:pStyle w:val="CommentText"/>
      </w:pPr>
      <w:r>
        <w:rPr>
          <w:rStyle w:val="CommentReference"/>
        </w:rPr>
        <w:annotationRef/>
      </w:r>
      <w:r>
        <w:t>What exactly were these ethical issues? Only related with mental health?</w:t>
      </w:r>
    </w:p>
  </w:comment>
  <w:comment w:id="12" w:author="David Sichinava" w:date="2018-09-16T23:18:00Z" w:initials="DS">
    <w:p w14:paraId="5E7A7255" w14:textId="5246271B" w:rsidR="004A6044" w:rsidRDefault="004A6044">
      <w:pPr>
        <w:pStyle w:val="CommentText"/>
      </w:pPr>
      <w:r>
        <w:rPr>
          <w:rStyle w:val="CommentReference"/>
        </w:rPr>
        <w:annotationRef/>
      </w:r>
      <w:r>
        <w:t>Would be great to see what were these unfair circumstances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BDB589" w15:done="0"/>
  <w15:commentEx w15:paraId="19DD79F5" w15:done="0"/>
  <w15:commentEx w15:paraId="6CE69C25" w15:done="0"/>
  <w15:commentEx w15:paraId="500DB5D0" w15:done="0"/>
  <w15:commentEx w15:paraId="5E7A72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BDB589" w16cid:durableId="1F49692C"/>
  <w16cid:commentId w16cid:paraId="19DD79F5" w16cid:durableId="1F496399"/>
  <w16cid:commentId w16cid:paraId="6CE69C25" w16cid:durableId="1F49635D"/>
  <w16cid:commentId w16cid:paraId="500DB5D0" w16cid:durableId="1F496322"/>
  <w16cid:commentId w16cid:paraId="5E7A7255" w16cid:durableId="1F4963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Sichinava">
    <w15:presenceInfo w15:providerId="None" w15:userId="David Sichina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AEE"/>
    <w:rsid w:val="001433B0"/>
    <w:rsid w:val="00186E1E"/>
    <w:rsid w:val="001D1447"/>
    <w:rsid w:val="00210C74"/>
    <w:rsid w:val="002F5F87"/>
    <w:rsid w:val="003A4086"/>
    <w:rsid w:val="003C4182"/>
    <w:rsid w:val="003C587C"/>
    <w:rsid w:val="00425BE2"/>
    <w:rsid w:val="004A6044"/>
    <w:rsid w:val="004F0331"/>
    <w:rsid w:val="0051412B"/>
    <w:rsid w:val="00537FD2"/>
    <w:rsid w:val="00540EAA"/>
    <w:rsid w:val="00611419"/>
    <w:rsid w:val="00721A1C"/>
    <w:rsid w:val="00753113"/>
    <w:rsid w:val="00865FF6"/>
    <w:rsid w:val="0095063D"/>
    <w:rsid w:val="00A34B9D"/>
    <w:rsid w:val="00B151C9"/>
    <w:rsid w:val="00B93C8F"/>
    <w:rsid w:val="00B957F0"/>
    <w:rsid w:val="00BB0836"/>
    <w:rsid w:val="00C204ED"/>
    <w:rsid w:val="00C26603"/>
    <w:rsid w:val="00C87465"/>
    <w:rsid w:val="00CC5C2C"/>
    <w:rsid w:val="00CE2729"/>
    <w:rsid w:val="00CF5682"/>
    <w:rsid w:val="00D019E7"/>
    <w:rsid w:val="00D73B01"/>
    <w:rsid w:val="00D81D4D"/>
    <w:rsid w:val="00DB083D"/>
    <w:rsid w:val="00E12AEE"/>
    <w:rsid w:val="00E4674B"/>
    <w:rsid w:val="00E46961"/>
    <w:rsid w:val="00EA6E2F"/>
    <w:rsid w:val="00ED6B41"/>
    <w:rsid w:val="00F501B3"/>
    <w:rsid w:val="00F62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0CE4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1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12B"/>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C87465"/>
    <w:rPr>
      <w:sz w:val="16"/>
      <w:szCs w:val="16"/>
    </w:rPr>
  </w:style>
  <w:style w:type="paragraph" w:styleId="CommentText">
    <w:name w:val="annotation text"/>
    <w:basedOn w:val="Normal"/>
    <w:link w:val="CommentTextChar"/>
    <w:uiPriority w:val="99"/>
    <w:semiHidden/>
    <w:unhideWhenUsed/>
    <w:rsid w:val="00C87465"/>
    <w:rPr>
      <w:sz w:val="20"/>
      <w:szCs w:val="20"/>
    </w:rPr>
  </w:style>
  <w:style w:type="character" w:customStyle="1" w:styleId="CommentTextChar">
    <w:name w:val="Comment Text Char"/>
    <w:basedOn w:val="DefaultParagraphFont"/>
    <w:link w:val="CommentText"/>
    <w:uiPriority w:val="99"/>
    <w:semiHidden/>
    <w:rsid w:val="00C87465"/>
    <w:rPr>
      <w:sz w:val="20"/>
      <w:szCs w:val="20"/>
    </w:rPr>
  </w:style>
  <w:style w:type="paragraph" w:styleId="CommentSubject">
    <w:name w:val="annotation subject"/>
    <w:basedOn w:val="CommentText"/>
    <w:next w:val="CommentText"/>
    <w:link w:val="CommentSubjectChar"/>
    <w:uiPriority w:val="99"/>
    <w:semiHidden/>
    <w:unhideWhenUsed/>
    <w:rsid w:val="00C87465"/>
    <w:rPr>
      <w:b/>
      <w:bCs/>
    </w:rPr>
  </w:style>
  <w:style w:type="character" w:customStyle="1" w:styleId="CommentSubjectChar">
    <w:name w:val="Comment Subject Char"/>
    <w:basedOn w:val="CommentTextChar"/>
    <w:link w:val="CommentSubject"/>
    <w:uiPriority w:val="99"/>
    <w:semiHidden/>
    <w:rsid w:val="00C87465"/>
    <w:rPr>
      <w:b/>
      <w:bCs/>
      <w:sz w:val="20"/>
      <w:szCs w:val="20"/>
    </w:rPr>
  </w:style>
  <w:style w:type="paragraph" w:styleId="BalloonText">
    <w:name w:val="Balloon Text"/>
    <w:basedOn w:val="Normal"/>
    <w:link w:val="BalloonTextChar"/>
    <w:uiPriority w:val="99"/>
    <w:semiHidden/>
    <w:unhideWhenUsed/>
    <w:rsid w:val="00C874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4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Sichinava</cp:lastModifiedBy>
  <cp:revision>7</cp:revision>
  <dcterms:created xsi:type="dcterms:W3CDTF">2018-09-14T11:34:00Z</dcterms:created>
  <dcterms:modified xsi:type="dcterms:W3CDTF">2018-09-16T19:43:00Z</dcterms:modified>
</cp:coreProperties>
</file>