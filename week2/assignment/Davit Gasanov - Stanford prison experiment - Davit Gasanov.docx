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DA356" w14:textId="77777777" w:rsidR="00702004" w:rsidRDefault="00482C78" w:rsidP="00482C78">
      <w:pPr>
        <w:pStyle w:val="Title"/>
      </w:pPr>
      <w:commentRangeStart w:id="0"/>
      <w:r>
        <w:t>Short essay on the ethical issues in Stanford Prison Experiment (Movie)</w:t>
      </w:r>
      <w:commentRangeEnd w:id="0"/>
      <w:r w:rsidR="00EB639A">
        <w:rPr>
          <w:rStyle w:val="CommentReference"/>
          <w:rFonts w:asciiTheme="minorHAnsi" w:eastAsiaTheme="minorHAnsi" w:hAnsiTheme="minorHAnsi" w:cstheme="minorBidi"/>
          <w:spacing w:val="0"/>
          <w:kern w:val="0"/>
        </w:rPr>
        <w:commentReference w:id="0"/>
      </w:r>
    </w:p>
    <w:p w14:paraId="1E30217D" w14:textId="77777777" w:rsidR="00482C78" w:rsidRPr="000C7017" w:rsidRDefault="000C7017" w:rsidP="00482C78">
      <w:pPr>
        <w:rPr>
          <w:rFonts w:ascii="Times New Roman" w:hAnsi="Times New Roman" w:cs="Times New Roman"/>
          <w:sz w:val="24"/>
          <w:szCs w:val="24"/>
        </w:rPr>
      </w:pPr>
      <w:r>
        <w:rPr>
          <w:rFonts w:ascii="Times New Roman" w:hAnsi="Times New Roman" w:cs="Times New Roman"/>
          <w:sz w:val="24"/>
          <w:szCs w:val="24"/>
        </w:rPr>
        <w:t xml:space="preserve">Research Essay by: </w:t>
      </w:r>
      <w:r w:rsidRPr="000C7017">
        <w:rPr>
          <w:rFonts w:ascii="Times New Roman" w:hAnsi="Times New Roman" w:cs="Times New Roman"/>
          <w:b/>
          <w:sz w:val="24"/>
          <w:szCs w:val="24"/>
        </w:rPr>
        <w:t xml:space="preserve">Davit Gasanov </w:t>
      </w:r>
    </w:p>
    <w:p w14:paraId="37818D01" w14:textId="77777777" w:rsidR="00702004" w:rsidRPr="00C8628C" w:rsidRDefault="00482C78" w:rsidP="00482C78">
      <w:pPr>
        <w:ind w:firstLine="720"/>
        <w:rPr>
          <w:rFonts w:ascii="Times New Roman" w:hAnsi="Times New Roman" w:cs="Times New Roman"/>
          <w:sz w:val="24"/>
          <w:szCs w:val="24"/>
        </w:rPr>
      </w:pPr>
      <w:r w:rsidRPr="00C8628C">
        <w:rPr>
          <w:rFonts w:ascii="Times New Roman" w:hAnsi="Times New Roman" w:cs="Times New Roman"/>
          <w:sz w:val="24"/>
          <w:szCs w:val="24"/>
        </w:rPr>
        <w:t xml:space="preserve">The Stanford Prison Experiment was run by Doctor Philip Zimbardo in the 1970s </w:t>
      </w:r>
      <w:del w:id="2" w:author="David Sichinava" w:date="2018-09-16T23:24:00Z">
        <w:r w:rsidRPr="00C8628C" w:rsidDel="00BB3422">
          <w:rPr>
            <w:rFonts w:ascii="Times New Roman" w:hAnsi="Times New Roman" w:cs="Times New Roman"/>
            <w:sz w:val="24"/>
            <w:szCs w:val="24"/>
          </w:rPr>
          <w:delText>America</w:delText>
        </w:r>
      </w:del>
      <w:ins w:id="3" w:author="David Sichinava" w:date="2018-09-16T23:24:00Z">
        <w:r w:rsidR="00BB3422">
          <w:rPr>
            <w:rFonts w:ascii="Times New Roman" w:hAnsi="Times New Roman" w:cs="Times New Roman"/>
            <w:sz w:val="24"/>
            <w:szCs w:val="24"/>
          </w:rPr>
          <w:t>in the United States</w:t>
        </w:r>
      </w:ins>
      <w:r w:rsidRPr="00C8628C">
        <w:rPr>
          <w:rFonts w:ascii="Times New Roman" w:hAnsi="Times New Roman" w:cs="Times New Roman"/>
          <w:sz w:val="24"/>
          <w:szCs w:val="24"/>
        </w:rPr>
        <w:t xml:space="preserve">. During this time period civil activists and movements have been shining the spotlight upon taboo issues which were still present in America and other parts of the world, such as </w:t>
      </w:r>
      <w:del w:id="4" w:author="David Sichinava" w:date="2018-09-16T23:24:00Z">
        <w:r w:rsidRPr="00C8628C" w:rsidDel="00BB3422">
          <w:rPr>
            <w:rFonts w:ascii="Times New Roman" w:hAnsi="Times New Roman" w:cs="Times New Roman"/>
            <w:sz w:val="24"/>
            <w:szCs w:val="24"/>
          </w:rPr>
          <w:delText xml:space="preserve">the State systems of </w:delText>
        </w:r>
      </w:del>
      <w:ins w:id="5" w:author="David Sichinava" w:date="2018-09-16T23:24:00Z">
        <w:r w:rsidR="00BB3422">
          <w:rPr>
            <w:rFonts w:ascii="Times New Roman" w:hAnsi="Times New Roman" w:cs="Times New Roman"/>
            <w:sz w:val="24"/>
            <w:szCs w:val="24"/>
          </w:rPr>
          <w:t xml:space="preserve">state-run </w:t>
        </w:r>
      </w:ins>
      <w:del w:id="6" w:author="David Sichinava" w:date="2018-09-16T23:24:00Z">
        <w:r w:rsidRPr="00C8628C" w:rsidDel="00BB3422">
          <w:rPr>
            <w:rFonts w:ascii="Times New Roman" w:hAnsi="Times New Roman" w:cs="Times New Roman"/>
            <w:sz w:val="24"/>
            <w:szCs w:val="24"/>
          </w:rPr>
          <w:delText>Education</w:delText>
        </w:r>
      </w:del>
      <w:ins w:id="7" w:author="David Sichinava" w:date="2018-09-16T23:24:00Z">
        <w:r w:rsidR="00BB3422">
          <w:rPr>
            <w:rFonts w:ascii="Times New Roman" w:hAnsi="Times New Roman" w:cs="Times New Roman"/>
            <w:sz w:val="24"/>
            <w:szCs w:val="24"/>
          </w:rPr>
          <w:t>e</w:t>
        </w:r>
        <w:r w:rsidR="00BB3422" w:rsidRPr="00C8628C">
          <w:rPr>
            <w:rFonts w:ascii="Times New Roman" w:hAnsi="Times New Roman" w:cs="Times New Roman"/>
            <w:sz w:val="24"/>
            <w:szCs w:val="24"/>
          </w:rPr>
          <w:t>ducation</w:t>
        </w:r>
        <w:r w:rsidR="00BB3422">
          <w:rPr>
            <w:rFonts w:ascii="Times New Roman" w:hAnsi="Times New Roman" w:cs="Times New Roman"/>
            <w:sz w:val="24"/>
            <w:szCs w:val="24"/>
          </w:rPr>
          <w:t xml:space="preserve"> and prison systems</w:t>
        </w:r>
      </w:ins>
      <w:del w:id="8" w:author="David Sichinava" w:date="2018-09-16T23:24:00Z">
        <w:r w:rsidRPr="00C8628C" w:rsidDel="00BB3422">
          <w:rPr>
            <w:rFonts w:ascii="Times New Roman" w:hAnsi="Times New Roman" w:cs="Times New Roman"/>
            <w:sz w:val="24"/>
            <w:szCs w:val="24"/>
          </w:rPr>
          <w:delText>, Prison etc</w:delText>
        </w:r>
      </w:del>
      <w:r w:rsidRPr="00C8628C">
        <w:rPr>
          <w:rFonts w:ascii="Times New Roman" w:hAnsi="Times New Roman" w:cs="Times New Roman"/>
          <w:sz w:val="24"/>
          <w:szCs w:val="24"/>
        </w:rPr>
        <w:t xml:space="preserve">. The </w:t>
      </w:r>
      <w:del w:id="9" w:author="David Sichinava" w:date="2018-09-16T23:25:00Z">
        <w:r w:rsidRPr="00C8628C" w:rsidDel="009117E4">
          <w:rPr>
            <w:rFonts w:ascii="Times New Roman" w:hAnsi="Times New Roman" w:cs="Times New Roman"/>
            <w:sz w:val="24"/>
            <w:szCs w:val="24"/>
          </w:rPr>
          <w:delText xml:space="preserve">Film </w:delText>
        </w:r>
      </w:del>
      <w:ins w:id="10" w:author="David Sichinava" w:date="2018-09-16T23:25:00Z">
        <w:r w:rsidR="009117E4">
          <w:rPr>
            <w:rFonts w:ascii="Times New Roman" w:hAnsi="Times New Roman" w:cs="Times New Roman"/>
            <w:sz w:val="24"/>
            <w:szCs w:val="24"/>
          </w:rPr>
          <w:t xml:space="preserve">movie </w:t>
        </w:r>
      </w:ins>
      <w:del w:id="11" w:author="David Sichinava" w:date="2018-09-16T23:25:00Z">
        <w:r w:rsidRPr="00C8628C" w:rsidDel="00963826">
          <w:rPr>
            <w:rFonts w:ascii="Times New Roman" w:hAnsi="Times New Roman" w:cs="Times New Roman"/>
            <w:sz w:val="24"/>
            <w:szCs w:val="24"/>
          </w:rPr>
          <w:delText xml:space="preserve">was </w:delText>
        </w:r>
      </w:del>
      <w:ins w:id="12" w:author="David Sichinava" w:date="2018-09-16T23:25:00Z">
        <w:r w:rsidR="00963826">
          <w:rPr>
            <w:rFonts w:ascii="Times New Roman" w:hAnsi="Times New Roman" w:cs="Times New Roman"/>
            <w:sz w:val="24"/>
            <w:szCs w:val="24"/>
          </w:rPr>
          <w:t xml:space="preserve">is </w:t>
        </w:r>
      </w:ins>
      <w:r w:rsidRPr="00C8628C">
        <w:rPr>
          <w:rFonts w:ascii="Times New Roman" w:hAnsi="Times New Roman" w:cs="Times New Roman"/>
          <w:sz w:val="24"/>
          <w:szCs w:val="24"/>
        </w:rPr>
        <w:t xml:space="preserve">based </w:t>
      </w:r>
      <w:del w:id="13" w:author="David Sichinava" w:date="2018-09-16T23:25:00Z">
        <w:r w:rsidRPr="00C8628C" w:rsidDel="009117E4">
          <w:rPr>
            <w:rFonts w:ascii="Times New Roman" w:hAnsi="Times New Roman" w:cs="Times New Roman"/>
            <w:sz w:val="24"/>
            <w:szCs w:val="24"/>
          </w:rPr>
          <w:delText xml:space="preserve">off </w:delText>
        </w:r>
      </w:del>
      <w:ins w:id="14" w:author="David Sichinava" w:date="2018-09-16T23:25:00Z">
        <w:r w:rsidR="009117E4">
          <w:rPr>
            <w:rFonts w:ascii="Times New Roman" w:hAnsi="Times New Roman" w:cs="Times New Roman"/>
            <w:sz w:val="24"/>
            <w:szCs w:val="24"/>
          </w:rPr>
          <w:t xml:space="preserve">on </w:t>
        </w:r>
      </w:ins>
      <w:r w:rsidRPr="00C8628C">
        <w:rPr>
          <w:rFonts w:ascii="Times New Roman" w:hAnsi="Times New Roman" w:cs="Times New Roman"/>
          <w:sz w:val="24"/>
          <w:szCs w:val="24"/>
        </w:rPr>
        <w:t xml:space="preserve">a </w:t>
      </w:r>
      <w:del w:id="15" w:author="David Sichinava" w:date="2018-09-16T23:25:00Z">
        <w:r w:rsidRPr="00C8628C" w:rsidDel="00A66721">
          <w:rPr>
            <w:rFonts w:ascii="Times New Roman" w:hAnsi="Times New Roman" w:cs="Times New Roman"/>
            <w:sz w:val="24"/>
            <w:szCs w:val="24"/>
          </w:rPr>
          <w:delText xml:space="preserve">true </w:delText>
        </w:r>
      </w:del>
      <w:ins w:id="16" w:author="David Sichinava" w:date="2018-09-16T23:25:00Z">
        <w:r w:rsidR="00A66721">
          <w:rPr>
            <w:rFonts w:ascii="Times New Roman" w:hAnsi="Times New Roman" w:cs="Times New Roman"/>
            <w:sz w:val="24"/>
            <w:szCs w:val="24"/>
          </w:rPr>
          <w:t xml:space="preserve">real-life </w:t>
        </w:r>
      </w:ins>
      <w:r w:rsidRPr="00C8628C">
        <w:rPr>
          <w:rFonts w:ascii="Times New Roman" w:hAnsi="Times New Roman" w:cs="Times New Roman"/>
          <w:sz w:val="24"/>
          <w:szCs w:val="24"/>
        </w:rPr>
        <w:t xml:space="preserve">experiment </w:t>
      </w:r>
      <w:del w:id="17" w:author="David Sichinava" w:date="2018-09-16T23:25:00Z">
        <w:r w:rsidRPr="00C8628C" w:rsidDel="00A66721">
          <w:rPr>
            <w:rFonts w:ascii="Times New Roman" w:hAnsi="Times New Roman" w:cs="Times New Roman"/>
            <w:sz w:val="24"/>
            <w:szCs w:val="24"/>
          </w:rPr>
          <w:delText xml:space="preserve">which was conducted in order </w:delText>
        </w:r>
      </w:del>
      <w:ins w:id="18" w:author="David Sichinava" w:date="2018-09-16T23:25:00Z">
        <w:r w:rsidR="00A66721">
          <w:rPr>
            <w:rFonts w:ascii="Times New Roman" w:hAnsi="Times New Roman" w:cs="Times New Roman"/>
            <w:sz w:val="24"/>
            <w:szCs w:val="24"/>
          </w:rPr>
          <w:t xml:space="preserve">aimed at </w:t>
        </w:r>
      </w:ins>
      <w:del w:id="19" w:author="David Sichinava" w:date="2018-09-16T23:25:00Z">
        <w:r w:rsidRPr="00C8628C" w:rsidDel="00A66721">
          <w:rPr>
            <w:rFonts w:ascii="Times New Roman" w:hAnsi="Times New Roman" w:cs="Times New Roman"/>
            <w:sz w:val="24"/>
            <w:szCs w:val="24"/>
          </w:rPr>
          <w:delText xml:space="preserve">to study </w:delText>
        </w:r>
      </w:del>
      <w:ins w:id="20" w:author="David Sichinava" w:date="2018-09-16T23:25:00Z">
        <w:r w:rsidR="00A66721">
          <w:rPr>
            <w:rFonts w:ascii="Times New Roman" w:hAnsi="Times New Roman" w:cs="Times New Roman"/>
            <w:sz w:val="24"/>
            <w:szCs w:val="24"/>
          </w:rPr>
          <w:t xml:space="preserve">studying </w:t>
        </w:r>
      </w:ins>
      <w:r w:rsidRPr="00C8628C">
        <w:rPr>
          <w:rFonts w:ascii="Times New Roman" w:hAnsi="Times New Roman" w:cs="Times New Roman"/>
          <w:sz w:val="24"/>
          <w:szCs w:val="24"/>
        </w:rPr>
        <w:t xml:space="preserve">the </w:t>
      </w:r>
      <w:del w:id="21" w:author="David Sichinava" w:date="2018-09-16T23:25:00Z">
        <w:r w:rsidRPr="00C8628C" w:rsidDel="00A66721">
          <w:rPr>
            <w:rFonts w:ascii="Times New Roman" w:hAnsi="Times New Roman" w:cs="Times New Roman"/>
            <w:sz w:val="24"/>
            <w:szCs w:val="24"/>
          </w:rPr>
          <w:delText xml:space="preserve">Psychological </w:delText>
        </w:r>
      </w:del>
      <w:ins w:id="22" w:author="David Sichinava" w:date="2018-09-16T23:25:00Z">
        <w:r w:rsidR="00A66721">
          <w:rPr>
            <w:rFonts w:ascii="Times New Roman" w:hAnsi="Times New Roman" w:cs="Times New Roman"/>
            <w:sz w:val="24"/>
            <w:szCs w:val="24"/>
          </w:rPr>
          <w:t>p</w:t>
        </w:r>
        <w:r w:rsidR="00A66721" w:rsidRPr="00C8628C">
          <w:rPr>
            <w:rFonts w:ascii="Times New Roman" w:hAnsi="Times New Roman" w:cs="Times New Roman"/>
            <w:sz w:val="24"/>
            <w:szCs w:val="24"/>
          </w:rPr>
          <w:t xml:space="preserve">sychological </w:t>
        </w:r>
      </w:ins>
      <w:r w:rsidRPr="00C8628C">
        <w:rPr>
          <w:rFonts w:ascii="Times New Roman" w:hAnsi="Times New Roman" w:cs="Times New Roman"/>
          <w:sz w:val="24"/>
          <w:szCs w:val="24"/>
        </w:rPr>
        <w:t>factors of authority and the abuse of power</w:t>
      </w:r>
      <w:del w:id="23" w:author="David Sichinava" w:date="2018-09-16T23:25:00Z">
        <w:r w:rsidRPr="00C8628C" w:rsidDel="004118EE">
          <w:rPr>
            <w:rFonts w:ascii="Times New Roman" w:hAnsi="Times New Roman" w:cs="Times New Roman"/>
            <w:sz w:val="24"/>
            <w:szCs w:val="24"/>
          </w:rPr>
          <w:delText xml:space="preserve"> (as it was mentioned at the end of the film)</w:delText>
        </w:r>
      </w:del>
      <w:r w:rsidRPr="00C8628C">
        <w:rPr>
          <w:rFonts w:ascii="Times New Roman" w:hAnsi="Times New Roman" w:cs="Times New Roman"/>
          <w:sz w:val="24"/>
          <w:szCs w:val="24"/>
        </w:rPr>
        <w:t xml:space="preserve">. The experiment covers many ethical issues such as: homelessness and poverty, </w:t>
      </w:r>
      <w:r w:rsidR="00C8628C" w:rsidRPr="00C8628C">
        <w:rPr>
          <w:rFonts w:ascii="Times New Roman" w:hAnsi="Times New Roman" w:cs="Times New Roman"/>
          <w:sz w:val="24"/>
          <w:szCs w:val="24"/>
        </w:rPr>
        <w:t xml:space="preserve">inequality, </w:t>
      </w:r>
      <w:r w:rsidRPr="00C8628C">
        <w:rPr>
          <w:rFonts w:ascii="Times New Roman" w:hAnsi="Times New Roman" w:cs="Times New Roman"/>
          <w:sz w:val="24"/>
          <w:szCs w:val="24"/>
        </w:rPr>
        <w:t>the crooked prison system</w:t>
      </w:r>
      <w:r w:rsidR="00C8628C" w:rsidRPr="00C8628C">
        <w:rPr>
          <w:rFonts w:ascii="Times New Roman" w:hAnsi="Times New Roman" w:cs="Times New Roman"/>
          <w:sz w:val="24"/>
          <w:szCs w:val="24"/>
        </w:rPr>
        <w:t>, sexism</w:t>
      </w:r>
      <w:r w:rsidRPr="00C8628C">
        <w:rPr>
          <w:rFonts w:ascii="Times New Roman" w:hAnsi="Times New Roman" w:cs="Times New Roman"/>
          <w:sz w:val="24"/>
          <w:szCs w:val="24"/>
        </w:rPr>
        <w:t xml:space="preserve"> </w:t>
      </w:r>
      <w:commentRangeStart w:id="24"/>
      <w:r w:rsidRPr="00C8628C">
        <w:rPr>
          <w:rFonts w:ascii="Times New Roman" w:hAnsi="Times New Roman" w:cs="Times New Roman"/>
          <w:sz w:val="24"/>
          <w:szCs w:val="24"/>
        </w:rPr>
        <w:t>(emasculation and feminization)</w:t>
      </w:r>
      <w:commentRangeEnd w:id="24"/>
      <w:r w:rsidR="00CB43E5">
        <w:rPr>
          <w:rStyle w:val="CommentReference"/>
        </w:rPr>
        <w:commentReference w:id="24"/>
      </w:r>
      <w:r w:rsidRPr="00C8628C">
        <w:rPr>
          <w:rFonts w:ascii="Times New Roman" w:hAnsi="Times New Roman" w:cs="Times New Roman"/>
          <w:sz w:val="24"/>
          <w:szCs w:val="24"/>
        </w:rPr>
        <w:t xml:space="preserve">, </w:t>
      </w:r>
      <w:ins w:id="25" w:author="David Sichinava" w:date="2018-09-16T23:26:00Z">
        <w:r w:rsidR="00CB43E5">
          <w:rPr>
            <w:rFonts w:ascii="Times New Roman" w:hAnsi="Times New Roman" w:cs="Times New Roman"/>
            <w:sz w:val="24"/>
            <w:szCs w:val="24"/>
          </w:rPr>
          <w:t>p</w:t>
        </w:r>
      </w:ins>
      <w:del w:id="26" w:author="David Sichinava" w:date="2018-09-16T23:26:00Z">
        <w:r w:rsidRPr="00C8628C" w:rsidDel="00CB43E5">
          <w:rPr>
            <w:rFonts w:ascii="Times New Roman" w:hAnsi="Times New Roman" w:cs="Times New Roman"/>
            <w:sz w:val="24"/>
            <w:szCs w:val="24"/>
          </w:rPr>
          <w:delText>P</w:delText>
        </w:r>
      </w:del>
      <w:r w:rsidRPr="00C8628C">
        <w:rPr>
          <w:rFonts w:ascii="Times New Roman" w:hAnsi="Times New Roman" w:cs="Times New Roman"/>
          <w:sz w:val="24"/>
          <w:szCs w:val="24"/>
        </w:rPr>
        <w:t xml:space="preserve">olice and guard brutality, and the subtle symbolism of corporate experiments and tactics run on real people every day. </w:t>
      </w:r>
    </w:p>
    <w:p w14:paraId="000B3BFB" w14:textId="58FA9D0E" w:rsidR="00482C78" w:rsidRPr="00C8628C" w:rsidRDefault="00482C78" w:rsidP="00482C78">
      <w:pPr>
        <w:ind w:firstLine="720"/>
        <w:rPr>
          <w:rFonts w:ascii="Times New Roman" w:hAnsi="Times New Roman" w:cs="Times New Roman"/>
          <w:sz w:val="24"/>
          <w:szCs w:val="24"/>
        </w:rPr>
      </w:pPr>
      <w:r w:rsidRPr="00C8628C">
        <w:rPr>
          <w:rFonts w:ascii="Times New Roman" w:hAnsi="Times New Roman" w:cs="Times New Roman"/>
          <w:sz w:val="24"/>
          <w:szCs w:val="24"/>
        </w:rPr>
        <w:t xml:space="preserve">At the very first minutes of the movie we see the first ethical issue tackled by it, which was wages and the unbearable financial conditions of some students. The experiment was voluntary and many students applied due to different reasons, some were simply interested and may have been financially well off, while others were financially dependent on student loans or were practically homeless. The interviewers asked </w:t>
      </w:r>
      <w:commentRangeStart w:id="27"/>
      <w:ins w:id="28" w:author="David Sichinava" w:date="2018-09-16T23:27:00Z">
        <w:r w:rsidR="00083D11">
          <w:rPr>
            <w:rFonts w:ascii="Times New Roman" w:hAnsi="Times New Roman" w:cs="Times New Roman"/>
            <w:sz w:val="24"/>
            <w:szCs w:val="24"/>
          </w:rPr>
          <w:t xml:space="preserve">future </w:t>
        </w:r>
      </w:ins>
      <w:del w:id="29" w:author="David Sichinava" w:date="2018-09-16T23:27:00Z">
        <w:r w:rsidRPr="00C8628C" w:rsidDel="00083D11">
          <w:rPr>
            <w:rFonts w:ascii="Times New Roman" w:hAnsi="Times New Roman" w:cs="Times New Roman"/>
            <w:sz w:val="24"/>
            <w:szCs w:val="24"/>
          </w:rPr>
          <w:delText xml:space="preserve">the prisoners </w:delText>
        </w:r>
      </w:del>
      <w:ins w:id="30" w:author="David Sichinava" w:date="2018-09-16T23:27:00Z">
        <w:r w:rsidR="00083D11">
          <w:rPr>
            <w:rFonts w:ascii="Times New Roman" w:hAnsi="Times New Roman" w:cs="Times New Roman"/>
            <w:sz w:val="24"/>
            <w:szCs w:val="24"/>
          </w:rPr>
          <w:t>participants</w:t>
        </w:r>
        <w:r w:rsidR="00083D11" w:rsidRPr="00C8628C">
          <w:rPr>
            <w:rFonts w:ascii="Times New Roman" w:hAnsi="Times New Roman" w:cs="Times New Roman"/>
            <w:sz w:val="24"/>
            <w:szCs w:val="24"/>
          </w:rPr>
          <w:t xml:space="preserve"> </w:t>
        </w:r>
        <w:commentRangeEnd w:id="27"/>
        <w:r w:rsidR="00083D11">
          <w:rPr>
            <w:rStyle w:val="CommentReference"/>
          </w:rPr>
          <w:commentReference w:id="27"/>
        </w:r>
      </w:ins>
      <w:r w:rsidRPr="00C8628C">
        <w:rPr>
          <w:rFonts w:ascii="Times New Roman" w:hAnsi="Times New Roman" w:cs="Times New Roman"/>
          <w:sz w:val="24"/>
          <w:szCs w:val="24"/>
        </w:rPr>
        <w:t xml:space="preserve">which roles they would like to take to which most replied – prisoners, since to some being a prisoner seemed like less work or the fact that “Nobody likes guards”. Despite the fact that the interviewers asked for their preferred positions they have assigned the roles </w:t>
      </w:r>
      <w:del w:id="31" w:author="David Sichinava" w:date="2018-09-16T23:27:00Z">
        <w:r w:rsidRPr="00C8628C" w:rsidDel="00865B1C">
          <w:rPr>
            <w:rFonts w:ascii="Times New Roman" w:hAnsi="Times New Roman" w:cs="Times New Roman"/>
            <w:sz w:val="24"/>
            <w:szCs w:val="24"/>
          </w:rPr>
          <w:delText>by a random coin toss</w:delText>
        </w:r>
      </w:del>
      <w:ins w:id="32" w:author="David Sichinava" w:date="2018-09-16T23:27:00Z">
        <w:r w:rsidR="00865B1C">
          <w:rPr>
            <w:rFonts w:ascii="Times New Roman" w:hAnsi="Times New Roman" w:cs="Times New Roman"/>
            <w:sz w:val="24"/>
            <w:szCs w:val="24"/>
          </w:rPr>
          <w:t>at random</w:t>
        </w:r>
        <w:r w:rsidR="00CD67D4">
          <w:rPr>
            <w:rFonts w:ascii="Times New Roman" w:hAnsi="Times New Roman" w:cs="Times New Roman"/>
            <w:sz w:val="24"/>
            <w:szCs w:val="24"/>
          </w:rPr>
          <w:t xml:space="preserve">. </w:t>
        </w:r>
      </w:ins>
      <w:commentRangeStart w:id="33"/>
      <w:del w:id="34" w:author="David Sichinava" w:date="2018-09-16T23:27:00Z">
        <w:r w:rsidRPr="00C8628C" w:rsidDel="00CD67D4">
          <w:rPr>
            <w:rFonts w:ascii="Times New Roman" w:hAnsi="Times New Roman" w:cs="Times New Roman"/>
            <w:sz w:val="24"/>
            <w:szCs w:val="24"/>
          </w:rPr>
          <w:delText xml:space="preserve">, which could </w:delText>
        </w:r>
      </w:del>
      <w:ins w:id="35" w:author="David Sichinava" w:date="2018-09-16T23:27:00Z">
        <w:r w:rsidR="00CD67D4">
          <w:rPr>
            <w:rFonts w:ascii="Times New Roman" w:hAnsi="Times New Roman" w:cs="Times New Roman"/>
            <w:sz w:val="24"/>
            <w:szCs w:val="24"/>
          </w:rPr>
          <w:t xml:space="preserve">This fact </w:t>
        </w:r>
        <w:r w:rsidR="00CF3E53">
          <w:rPr>
            <w:rFonts w:ascii="Times New Roman" w:hAnsi="Times New Roman" w:cs="Times New Roman"/>
            <w:sz w:val="24"/>
            <w:szCs w:val="24"/>
          </w:rPr>
          <w:t xml:space="preserve">might </w:t>
        </w:r>
      </w:ins>
      <w:r w:rsidRPr="00C8628C">
        <w:rPr>
          <w:rFonts w:ascii="Times New Roman" w:hAnsi="Times New Roman" w:cs="Times New Roman"/>
          <w:sz w:val="24"/>
          <w:szCs w:val="24"/>
        </w:rPr>
        <w:t>be interpreted as a metaphor as to how some employers will seek to exploit the employee’s notion of self-worth</w:t>
      </w:r>
      <w:r w:rsidR="00C8628C" w:rsidRPr="00C8628C">
        <w:rPr>
          <w:rFonts w:ascii="Times New Roman" w:hAnsi="Times New Roman" w:cs="Times New Roman"/>
          <w:sz w:val="24"/>
          <w:szCs w:val="24"/>
        </w:rPr>
        <w:t xml:space="preserve"> by systematically lying and giving dishonest feedback</w:t>
      </w:r>
      <w:ins w:id="36" w:author="David Sichinava" w:date="2018-09-16T23:28:00Z">
        <w:r w:rsidR="00452460">
          <w:rPr>
            <w:rFonts w:ascii="Times New Roman" w:hAnsi="Times New Roman" w:cs="Times New Roman"/>
            <w:sz w:val="24"/>
            <w:szCs w:val="24"/>
          </w:rPr>
          <w:t>.</w:t>
        </w:r>
      </w:ins>
      <w:del w:id="37" w:author="David Sichinava" w:date="2018-09-16T23:28:00Z">
        <w:r w:rsidR="00C8628C" w:rsidRPr="00C8628C" w:rsidDel="00452460">
          <w:rPr>
            <w:rFonts w:ascii="Times New Roman" w:hAnsi="Times New Roman" w:cs="Times New Roman"/>
            <w:sz w:val="24"/>
            <w:szCs w:val="24"/>
          </w:rPr>
          <w:delText>,</w:delText>
        </w:r>
      </w:del>
      <w:r w:rsidR="00C8628C" w:rsidRPr="00C8628C">
        <w:rPr>
          <w:rFonts w:ascii="Times New Roman" w:hAnsi="Times New Roman" w:cs="Times New Roman"/>
          <w:sz w:val="24"/>
          <w:szCs w:val="24"/>
        </w:rPr>
        <w:t xml:space="preserve"> </w:t>
      </w:r>
      <w:commentRangeEnd w:id="33"/>
      <w:r w:rsidR="00D61C27">
        <w:rPr>
          <w:rStyle w:val="CommentReference"/>
        </w:rPr>
        <w:commentReference w:id="33"/>
      </w:r>
      <w:del w:id="38" w:author="David Sichinava" w:date="2018-09-16T23:28:00Z">
        <w:r w:rsidR="00C8628C" w:rsidRPr="00C8628C" w:rsidDel="00452460">
          <w:rPr>
            <w:rFonts w:ascii="Times New Roman" w:hAnsi="Times New Roman" w:cs="Times New Roman"/>
            <w:sz w:val="24"/>
            <w:szCs w:val="24"/>
          </w:rPr>
          <w:delText xml:space="preserve">this </w:delText>
        </w:r>
      </w:del>
      <w:ins w:id="39" w:author="David Sichinava" w:date="2018-09-16T23:28:00Z">
        <w:r w:rsidR="00452460">
          <w:rPr>
            <w:rFonts w:ascii="Times New Roman" w:hAnsi="Times New Roman" w:cs="Times New Roman"/>
            <w:sz w:val="24"/>
            <w:szCs w:val="24"/>
          </w:rPr>
          <w:t>T</w:t>
        </w:r>
        <w:r w:rsidR="00452460" w:rsidRPr="00C8628C">
          <w:rPr>
            <w:rFonts w:ascii="Times New Roman" w:hAnsi="Times New Roman" w:cs="Times New Roman"/>
            <w:sz w:val="24"/>
            <w:szCs w:val="24"/>
          </w:rPr>
          <w:t xml:space="preserve">his </w:t>
        </w:r>
      </w:ins>
      <w:del w:id="40" w:author="David Sichinava" w:date="2018-09-16T23:28:00Z">
        <w:r w:rsidR="00C8628C" w:rsidRPr="00C8628C" w:rsidDel="00452460">
          <w:rPr>
            <w:rFonts w:ascii="Times New Roman" w:hAnsi="Times New Roman" w:cs="Times New Roman"/>
            <w:sz w:val="24"/>
            <w:szCs w:val="24"/>
          </w:rPr>
          <w:delText xml:space="preserve">factor </w:delText>
        </w:r>
      </w:del>
      <w:ins w:id="41" w:author="David Sichinava" w:date="2018-09-16T23:28:00Z">
        <w:r w:rsidR="00452460">
          <w:rPr>
            <w:rFonts w:ascii="Times New Roman" w:hAnsi="Times New Roman" w:cs="Times New Roman"/>
            <w:sz w:val="24"/>
            <w:szCs w:val="24"/>
          </w:rPr>
          <w:t xml:space="preserve">issue </w:t>
        </w:r>
      </w:ins>
      <w:r w:rsidR="00C8628C" w:rsidRPr="00C8628C">
        <w:rPr>
          <w:rFonts w:ascii="Times New Roman" w:hAnsi="Times New Roman" w:cs="Times New Roman"/>
          <w:sz w:val="24"/>
          <w:szCs w:val="24"/>
        </w:rPr>
        <w:t>is later on fortified by the fact that the interviewers lied once again, claiming that the guards were picked according to their “</w:t>
      </w:r>
      <w:del w:id="42" w:author="David Sichinava" w:date="2018-09-16T23:29:00Z">
        <w:r w:rsidR="00C8628C" w:rsidRPr="00C8628C" w:rsidDel="004659BC">
          <w:rPr>
            <w:rFonts w:ascii="Times New Roman" w:hAnsi="Times New Roman" w:cs="Times New Roman"/>
            <w:sz w:val="24"/>
            <w:szCs w:val="24"/>
          </w:rPr>
          <w:delText>Q</w:delText>
        </w:r>
      </w:del>
      <w:ins w:id="43" w:author="David Sichinava" w:date="2018-09-16T23:29:00Z">
        <w:r w:rsidR="004659BC">
          <w:rPr>
            <w:rFonts w:ascii="Times New Roman" w:hAnsi="Times New Roman" w:cs="Times New Roman"/>
            <w:sz w:val="24"/>
            <w:szCs w:val="24"/>
          </w:rPr>
          <w:t>q</w:t>
        </w:r>
      </w:ins>
      <w:r w:rsidR="00C8628C" w:rsidRPr="00C8628C">
        <w:rPr>
          <w:rFonts w:ascii="Times New Roman" w:hAnsi="Times New Roman" w:cs="Times New Roman"/>
          <w:sz w:val="24"/>
          <w:szCs w:val="24"/>
        </w:rPr>
        <w:t>ualities”, pandering to them and gaining their trust.</w:t>
      </w:r>
    </w:p>
    <w:p w14:paraId="4A08ACC7" w14:textId="16378498" w:rsidR="00C8628C" w:rsidRPr="00C8628C" w:rsidRDefault="00C8628C" w:rsidP="00C8628C">
      <w:pPr>
        <w:ind w:firstLine="720"/>
        <w:rPr>
          <w:rFonts w:ascii="Times New Roman" w:hAnsi="Times New Roman" w:cs="Times New Roman"/>
          <w:sz w:val="24"/>
          <w:szCs w:val="24"/>
        </w:rPr>
      </w:pPr>
      <w:r w:rsidRPr="00C8628C">
        <w:rPr>
          <w:rFonts w:ascii="Times New Roman" w:hAnsi="Times New Roman" w:cs="Times New Roman"/>
          <w:sz w:val="24"/>
          <w:szCs w:val="24"/>
        </w:rPr>
        <w:t>The biggest symbolic parallel in the movie is the American prison system which is condemned worldwide for its unfairness and cruelty, and the lack of basic rights of prisoners. While the prisoners were physically and symbolically stripped of their individuality by the Guards and had their names replaced as numbers, the Guards themselves got to enjoy full privileges and authority granted to them. The rules were simple: Do not disobey the guards, follow basic rules or else you will get thrown into “The hole”. The hole in this case is much like solitary confinement, it drove many prisoners such as 8612 crazy. At other times when guard abused their power they were called “</w:t>
      </w:r>
      <w:ins w:id="44" w:author="David Sichinava" w:date="2018-09-16T23:32:00Z">
        <w:r w:rsidR="00E25A83">
          <w:rPr>
            <w:rFonts w:ascii="Times New Roman" w:hAnsi="Times New Roman" w:cs="Times New Roman"/>
            <w:sz w:val="24"/>
            <w:szCs w:val="24"/>
          </w:rPr>
          <w:t>f</w:t>
        </w:r>
      </w:ins>
      <w:del w:id="45" w:author="David Sichinava" w:date="2018-09-16T23:32:00Z">
        <w:r w:rsidRPr="00C8628C" w:rsidDel="00E25A83">
          <w:rPr>
            <w:rFonts w:ascii="Times New Roman" w:hAnsi="Times New Roman" w:cs="Times New Roman"/>
            <w:sz w:val="24"/>
            <w:szCs w:val="24"/>
          </w:rPr>
          <w:delText>F</w:delText>
        </w:r>
      </w:del>
      <w:r w:rsidRPr="00C8628C">
        <w:rPr>
          <w:rFonts w:ascii="Times New Roman" w:hAnsi="Times New Roman" w:cs="Times New Roman"/>
          <w:sz w:val="24"/>
          <w:szCs w:val="24"/>
        </w:rPr>
        <w:t xml:space="preserve">ascist” by the prisoners, which also signifies the magnitude of their abuse of power. </w:t>
      </w:r>
    </w:p>
    <w:p w14:paraId="49D928A8" w14:textId="77777777" w:rsidR="000C7017" w:rsidDel="004659BC" w:rsidRDefault="00C8628C">
      <w:pPr>
        <w:rPr>
          <w:del w:id="46" w:author="David Sichinava" w:date="2018-09-16T23:29:00Z"/>
          <w:rFonts w:ascii="Times New Roman" w:hAnsi="Times New Roman" w:cs="Times New Roman"/>
          <w:sz w:val="24"/>
          <w:szCs w:val="24"/>
        </w:rPr>
      </w:pPr>
      <w:commentRangeStart w:id="47"/>
      <w:r w:rsidRPr="00C8628C">
        <w:rPr>
          <w:rFonts w:ascii="Times New Roman" w:hAnsi="Times New Roman" w:cs="Times New Roman"/>
          <w:color w:val="FF0000"/>
          <w:sz w:val="24"/>
          <w:szCs w:val="24"/>
        </w:rPr>
        <w:tab/>
      </w:r>
      <w:r>
        <w:rPr>
          <w:rFonts w:ascii="Times New Roman" w:hAnsi="Times New Roman" w:cs="Times New Roman"/>
          <w:sz w:val="24"/>
          <w:szCs w:val="24"/>
        </w:rPr>
        <w:t>In conclusion, the Stanford Prison Experiment was conducted to try and understand how institutions affect behavior. It was about struggle and how human nature adapts in different environments to different roles which it can be assigned to. The movie depicted a clear image of what it was like and how harsh the warp of identity and reality can be for prisoner</w:t>
      </w:r>
      <w:r w:rsidR="000C7017">
        <w:rPr>
          <w:rFonts w:ascii="Times New Roman" w:hAnsi="Times New Roman" w:cs="Times New Roman"/>
          <w:sz w:val="24"/>
          <w:szCs w:val="24"/>
        </w:rPr>
        <w:t xml:space="preserve">s in America, even to this day. </w:t>
      </w:r>
      <w:commentRangeEnd w:id="47"/>
      <w:r w:rsidR="00944CDF">
        <w:rPr>
          <w:rStyle w:val="CommentReference"/>
        </w:rPr>
        <w:commentReference w:id="47"/>
      </w:r>
    </w:p>
    <w:p w14:paraId="2AF99EC2" w14:textId="77777777" w:rsidR="00C8628C" w:rsidDel="004659BC" w:rsidRDefault="00C8628C">
      <w:pPr>
        <w:rPr>
          <w:del w:id="48" w:author="David Sichinava" w:date="2018-09-16T23:29:00Z"/>
          <w:rFonts w:ascii="Times New Roman" w:hAnsi="Times New Roman" w:cs="Times New Roman"/>
          <w:sz w:val="24"/>
          <w:szCs w:val="24"/>
        </w:rPr>
      </w:pPr>
    </w:p>
    <w:p w14:paraId="454C3744" w14:textId="2168139B" w:rsidR="00FA2AEA" w:rsidDel="004659BC" w:rsidRDefault="00FA2AEA">
      <w:pPr>
        <w:rPr>
          <w:del w:id="49" w:author="David Sichinava" w:date="2018-09-16T23:29:00Z"/>
        </w:rPr>
        <w:pPrChange w:id="50" w:author="David Sichinava" w:date="2018-09-16T23:29:00Z">
          <w:pPr>
            <w:pStyle w:val="Title"/>
          </w:pPr>
        </w:pPrChange>
      </w:pPr>
    </w:p>
    <w:p w14:paraId="17F10DC9" w14:textId="30C4DBE7" w:rsidR="00FA2AEA" w:rsidDel="004659BC" w:rsidRDefault="00FA2AEA" w:rsidP="00FA2AEA">
      <w:pPr>
        <w:pStyle w:val="Title"/>
        <w:rPr>
          <w:del w:id="51" w:author="David Sichinava" w:date="2018-09-16T23:29:00Z"/>
        </w:rPr>
      </w:pPr>
    </w:p>
    <w:p w14:paraId="15AAA8F2" w14:textId="0B350869" w:rsidR="00FA2AEA" w:rsidDel="004659BC" w:rsidRDefault="00FA2AEA" w:rsidP="00FA2AEA">
      <w:pPr>
        <w:pStyle w:val="Title"/>
        <w:rPr>
          <w:del w:id="52" w:author="David Sichinava" w:date="2018-09-16T23:29:00Z"/>
        </w:rPr>
      </w:pPr>
    </w:p>
    <w:p w14:paraId="4F2005FC" w14:textId="0C904F4F" w:rsidR="00FA2AEA" w:rsidDel="004659BC" w:rsidRDefault="00FA2AEA" w:rsidP="00FA2AEA">
      <w:pPr>
        <w:pStyle w:val="Title"/>
        <w:rPr>
          <w:del w:id="53" w:author="David Sichinava" w:date="2018-09-16T23:29:00Z"/>
        </w:rPr>
      </w:pPr>
    </w:p>
    <w:p w14:paraId="1A92659F" w14:textId="173F2ECB" w:rsidR="00FA2AEA" w:rsidDel="004659BC" w:rsidRDefault="00FA2AEA" w:rsidP="00FA2AEA">
      <w:pPr>
        <w:pStyle w:val="Title"/>
        <w:rPr>
          <w:del w:id="54" w:author="David Sichinava" w:date="2018-09-16T23:29:00Z"/>
        </w:rPr>
      </w:pPr>
    </w:p>
    <w:p w14:paraId="7D514CC4" w14:textId="77777777" w:rsidR="00FA2AEA" w:rsidRDefault="00FA2AEA">
      <w:pPr>
        <w:pPrChange w:id="55" w:author="David Sichinava" w:date="2018-09-16T23:29:00Z">
          <w:pPr>
            <w:pStyle w:val="Title"/>
          </w:pPr>
        </w:pPrChange>
      </w:pPr>
    </w:p>
    <w:p w14:paraId="32FAEA66" w14:textId="77777777" w:rsidR="001F2232" w:rsidRDefault="00FA2AEA" w:rsidP="00FA2AEA">
      <w:pPr>
        <w:pStyle w:val="Title"/>
      </w:pPr>
      <w:r>
        <w:lastRenderedPageBreak/>
        <w:t>P.S</w:t>
      </w:r>
    </w:p>
    <w:p w14:paraId="5EFF13CF" w14:textId="77777777" w:rsidR="00FA2AEA" w:rsidRPr="00FA2AEA" w:rsidRDefault="00FA2AEA" w:rsidP="00FA2AEA">
      <w:commentRangeStart w:id="56"/>
      <w:r>
        <w:t xml:space="preserve">Amazing movie, thanks for introducing it to me </w:t>
      </w:r>
      <w:r>
        <w:sym w:font="Wingdings" w:char="F04A"/>
      </w:r>
      <w:r>
        <w:t xml:space="preserve"> </w:t>
      </w:r>
      <w:commentRangeEnd w:id="56"/>
      <w:r w:rsidR="004659BC">
        <w:rPr>
          <w:rStyle w:val="CommentReference"/>
        </w:rPr>
        <w:commentReference w:id="56"/>
      </w:r>
    </w:p>
    <w:sectPr w:rsidR="00FA2AEA" w:rsidRPr="00FA2A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Sichinava" w:date="2018-09-16T23:44:00Z" w:initials="DS">
    <w:p w14:paraId="236B5FC6" w14:textId="69BB8DC5" w:rsidR="00EB639A" w:rsidRPr="00EB639A" w:rsidRDefault="00EB639A">
      <w:pPr>
        <w:pStyle w:val="CommentText"/>
        <w:rPr>
          <w:rFonts w:ascii="Sylfaen" w:hAnsi="Sylfaen"/>
          <w:lang w:val="ka-GE"/>
        </w:rPr>
      </w:pPr>
      <w:r>
        <w:rPr>
          <w:rStyle w:val="CommentReference"/>
        </w:rPr>
        <w:annotationRef/>
      </w:r>
      <w:r>
        <w:rPr>
          <w:rFonts w:ascii="Sylfaen" w:hAnsi="Sylfaen"/>
          <w:lang w:val="ka-GE"/>
        </w:rPr>
        <w:t>90%</w:t>
      </w:r>
      <w:bookmarkStart w:id="1" w:name="_GoBack"/>
      <w:bookmarkEnd w:id="1"/>
    </w:p>
  </w:comment>
  <w:comment w:id="24" w:author="David Sichinava" w:date="2018-09-16T23:25:00Z" w:initials="DS">
    <w:p w14:paraId="138A469B" w14:textId="77777777" w:rsidR="00CB43E5" w:rsidRDefault="00CB43E5">
      <w:pPr>
        <w:pStyle w:val="CommentText"/>
      </w:pPr>
      <w:r>
        <w:rPr>
          <w:rStyle w:val="CommentReference"/>
        </w:rPr>
        <w:annotationRef/>
      </w:r>
      <w:r>
        <w:t>Would be great if you elaborated about this more</w:t>
      </w:r>
    </w:p>
  </w:comment>
  <w:comment w:id="27" w:author="David Sichinava" w:date="2018-09-16T23:27:00Z" w:initials="DS">
    <w:p w14:paraId="642736E6" w14:textId="2EB5BB63" w:rsidR="00083D11" w:rsidRDefault="00083D11">
      <w:pPr>
        <w:pStyle w:val="CommentText"/>
      </w:pPr>
      <w:r>
        <w:rPr>
          <w:rStyle w:val="CommentReference"/>
        </w:rPr>
        <w:annotationRef/>
      </w:r>
      <w:r>
        <w:t>Am I right?</w:t>
      </w:r>
    </w:p>
  </w:comment>
  <w:comment w:id="33" w:author="David Sichinava" w:date="2018-09-16T23:28:00Z" w:initials="DS">
    <w:p w14:paraId="3A9B7816" w14:textId="1AE4FC8C" w:rsidR="00D61C27" w:rsidRDefault="00D61C27">
      <w:pPr>
        <w:pStyle w:val="CommentText"/>
      </w:pPr>
      <w:r>
        <w:rPr>
          <w:rStyle w:val="CommentReference"/>
        </w:rPr>
        <w:annotationRef/>
      </w:r>
      <w:r>
        <w:t>Interesting point, although I think that it might have scientific reason as well – randomizing participants could reduce self-selection bias</w:t>
      </w:r>
    </w:p>
  </w:comment>
  <w:comment w:id="47" w:author="David Sichinava" w:date="2018-09-16T23:32:00Z" w:initials="DS">
    <w:p w14:paraId="5BAAC0F0" w14:textId="288DD156" w:rsidR="00944CDF" w:rsidRDefault="00944CDF">
      <w:pPr>
        <w:pStyle w:val="CommentText"/>
      </w:pPr>
      <w:r>
        <w:rPr>
          <w:rStyle w:val="CommentReference"/>
        </w:rPr>
        <w:annotationRef/>
      </w:r>
      <w:r>
        <w:t>Excellent summary</w:t>
      </w:r>
    </w:p>
  </w:comment>
  <w:comment w:id="56" w:author="David Sichinava" w:date="2018-09-16T23:29:00Z" w:initials="DS">
    <w:p w14:paraId="6DF2D1D9" w14:textId="0EC9244F" w:rsidR="004659BC" w:rsidRDefault="004659BC">
      <w:pPr>
        <w:pStyle w:val="CommentText"/>
      </w:pPr>
      <w:r>
        <w:rPr>
          <w:rStyle w:val="CommentReference"/>
        </w:rPr>
        <w:annotationRef/>
      </w:r>
      <w:r>
        <w:t>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6B5FC6" w15:done="0"/>
  <w15:commentEx w15:paraId="138A469B" w15:done="0"/>
  <w15:commentEx w15:paraId="642736E6" w15:done="0"/>
  <w15:commentEx w15:paraId="3A9B7816" w15:done="0"/>
  <w15:commentEx w15:paraId="5BAAC0F0" w15:done="0"/>
  <w15:commentEx w15:paraId="6DF2D1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6B5FC6" w16cid:durableId="1F496960"/>
  <w16cid:commentId w16cid:paraId="138A469B" w16cid:durableId="1F496501"/>
  <w16cid:commentId w16cid:paraId="642736E6" w16cid:durableId="1F496555"/>
  <w16cid:commentId w16cid:paraId="3A9B7816" w16cid:durableId="1F49658F"/>
  <w16cid:commentId w16cid:paraId="5BAAC0F0" w16cid:durableId="1F49669D"/>
  <w16cid:commentId w16cid:paraId="6DF2D1D9" w16cid:durableId="1F4965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96CE1" w14:textId="77777777" w:rsidR="00102A61" w:rsidRDefault="00102A61" w:rsidP="00482C78">
      <w:pPr>
        <w:spacing w:after="0" w:line="240" w:lineRule="auto"/>
      </w:pPr>
      <w:r>
        <w:separator/>
      </w:r>
    </w:p>
  </w:endnote>
  <w:endnote w:type="continuationSeparator" w:id="0">
    <w:p w14:paraId="19106AFE" w14:textId="77777777" w:rsidR="00102A61" w:rsidRDefault="00102A61" w:rsidP="0048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3B423" w14:textId="77777777" w:rsidR="00102A61" w:rsidRDefault="00102A61" w:rsidP="00482C78">
      <w:pPr>
        <w:spacing w:after="0" w:line="240" w:lineRule="auto"/>
      </w:pPr>
      <w:r>
        <w:separator/>
      </w:r>
    </w:p>
  </w:footnote>
  <w:footnote w:type="continuationSeparator" w:id="0">
    <w:p w14:paraId="5180EB18" w14:textId="77777777" w:rsidR="00102A61" w:rsidRDefault="00102A61" w:rsidP="00482C7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ichinava">
    <w15:presenceInfo w15:providerId="None" w15:userId="David Sichin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EDB"/>
    <w:rsid w:val="00003EDB"/>
    <w:rsid w:val="00083D11"/>
    <w:rsid w:val="000C7017"/>
    <w:rsid w:val="00102A61"/>
    <w:rsid w:val="00146A87"/>
    <w:rsid w:val="00164D1B"/>
    <w:rsid w:val="001F2232"/>
    <w:rsid w:val="00294249"/>
    <w:rsid w:val="003C2F64"/>
    <w:rsid w:val="004118EE"/>
    <w:rsid w:val="00452460"/>
    <w:rsid w:val="00455812"/>
    <w:rsid w:val="004659BC"/>
    <w:rsid w:val="00482C78"/>
    <w:rsid w:val="00625DE9"/>
    <w:rsid w:val="00702004"/>
    <w:rsid w:val="00743AAD"/>
    <w:rsid w:val="00865B1C"/>
    <w:rsid w:val="0090323B"/>
    <w:rsid w:val="009117E4"/>
    <w:rsid w:val="009138B3"/>
    <w:rsid w:val="00914166"/>
    <w:rsid w:val="00944CDF"/>
    <w:rsid w:val="00963826"/>
    <w:rsid w:val="00A66721"/>
    <w:rsid w:val="00B51DB6"/>
    <w:rsid w:val="00BB3422"/>
    <w:rsid w:val="00BF0507"/>
    <w:rsid w:val="00C8628C"/>
    <w:rsid w:val="00CB43E5"/>
    <w:rsid w:val="00CB477F"/>
    <w:rsid w:val="00CD67D4"/>
    <w:rsid w:val="00CF3E53"/>
    <w:rsid w:val="00D61C27"/>
    <w:rsid w:val="00E25A83"/>
    <w:rsid w:val="00EB639A"/>
    <w:rsid w:val="00FA2AEA"/>
    <w:rsid w:val="00FA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B6FB"/>
  <w15:chartTrackingRefBased/>
  <w15:docId w15:val="{4C289216-7B93-4B22-A46D-2D67B016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C7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8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C78"/>
  </w:style>
  <w:style w:type="paragraph" w:styleId="Footer">
    <w:name w:val="footer"/>
    <w:basedOn w:val="Normal"/>
    <w:link w:val="FooterChar"/>
    <w:uiPriority w:val="99"/>
    <w:unhideWhenUsed/>
    <w:rsid w:val="0048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C78"/>
  </w:style>
  <w:style w:type="paragraph" w:styleId="Subtitle">
    <w:name w:val="Subtitle"/>
    <w:basedOn w:val="Normal"/>
    <w:next w:val="Normal"/>
    <w:link w:val="SubtitleChar"/>
    <w:uiPriority w:val="11"/>
    <w:qFormat/>
    <w:rsid w:val="00FA2A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2AE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CB43E5"/>
    <w:rPr>
      <w:sz w:val="16"/>
      <w:szCs w:val="16"/>
    </w:rPr>
  </w:style>
  <w:style w:type="paragraph" w:styleId="CommentText">
    <w:name w:val="annotation text"/>
    <w:basedOn w:val="Normal"/>
    <w:link w:val="CommentTextChar"/>
    <w:uiPriority w:val="99"/>
    <w:semiHidden/>
    <w:unhideWhenUsed/>
    <w:rsid w:val="00CB43E5"/>
    <w:pPr>
      <w:spacing w:line="240" w:lineRule="auto"/>
    </w:pPr>
    <w:rPr>
      <w:sz w:val="20"/>
      <w:szCs w:val="20"/>
    </w:rPr>
  </w:style>
  <w:style w:type="character" w:customStyle="1" w:styleId="CommentTextChar">
    <w:name w:val="Comment Text Char"/>
    <w:basedOn w:val="DefaultParagraphFont"/>
    <w:link w:val="CommentText"/>
    <w:uiPriority w:val="99"/>
    <w:semiHidden/>
    <w:rsid w:val="00CB43E5"/>
    <w:rPr>
      <w:sz w:val="20"/>
      <w:szCs w:val="20"/>
    </w:rPr>
  </w:style>
  <w:style w:type="paragraph" w:styleId="CommentSubject">
    <w:name w:val="annotation subject"/>
    <w:basedOn w:val="CommentText"/>
    <w:next w:val="CommentText"/>
    <w:link w:val="CommentSubjectChar"/>
    <w:uiPriority w:val="99"/>
    <w:semiHidden/>
    <w:unhideWhenUsed/>
    <w:rsid w:val="00CB43E5"/>
    <w:rPr>
      <w:b/>
      <w:bCs/>
    </w:rPr>
  </w:style>
  <w:style w:type="character" w:customStyle="1" w:styleId="CommentSubjectChar">
    <w:name w:val="Comment Subject Char"/>
    <w:basedOn w:val="CommentTextChar"/>
    <w:link w:val="CommentSubject"/>
    <w:uiPriority w:val="99"/>
    <w:semiHidden/>
    <w:rsid w:val="00CB43E5"/>
    <w:rPr>
      <w:b/>
      <w:bCs/>
      <w:sz w:val="20"/>
      <w:szCs w:val="20"/>
    </w:rPr>
  </w:style>
  <w:style w:type="paragraph" w:styleId="BalloonText">
    <w:name w:val="Balloon Text"/>
    <w:basedOn w:val="Normal"/>
    <w:link w:val="BalloonTextChar"/>
    <w:uiPriority w:val="99"/>
    <w:semiHidden/>
    <w:unhideWhenUsed/>
    <w:rsid w:val="00CB4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3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David Sichinava</cp:lastModifiedBy>
  <cp:revision>24</cp:revision>
  <dcterms:created xsi:type="dcterms:W3CDTF">2018-09-14T15:49:00Z</dcterms:created>
  <dcterms:modified xsi:type="dcterms:W3CDTF">2018-09-16T19:44:00Z</dcterms:modified>
</cp:coreProperties>
</file>