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0294" w14:textId="77777777" w:rsidR="00592A63" w:rsidRDefault="005D261F">
      <w:pPr>
        <w:rPr>
          <w:rFonts w:ascii="Times New Roman" w:hAnsi="Times New Roman" w:cs="Times New Roman"/>
          <w:b/>
          <w:sz w:val="32"/>
          <w:szCs w:val="32"/>
        </w:rPr>
      </w:pPr>
      <w:commentRangeStart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32"/>
          <w:szCs w:val="32"/>
        </w:rPr>
        <w:t>The Truman Show</w:t>
      </w:r>
      <w:r w:rsidR="005E730D">
        <w:rPr>
          <w:rFonts w:ascii="Times New Roman" w:hAnsi="Times New Roman" w:cs="Times New Roman"/>
          <w:b/>
          <w:sz w:val="32"/>
          <w:szCs w:val="32"/>
        </w:rPr>
        <w:t xml:space="preserve"> </w:t>
      </w:r>
      <w:commentRangeEnd w:id="0"/>
      <w:r w:rsidR="006A45CB">
        <w:rPr>
          <w:rStyle w:val="CommentReference"/>
        </w:rPr>
        <w:commentReference w:id="0"/>
      </w:r>
    </w:p>
    <w:p w14:paraId="6F25B277" w14:textId="77777777" w:rsidR="005E730D" w:rsidRPr="005E730D" w:rsidRDefault="00C91C40">
      <w:pPr>
        <w:rPr>
          <w:rFonts w:ascii="Times New Roman" w:hAnsi="Times New Roman" w:cs="Times New Roman"/>
          <w:b/>
          <w:sz w:val="20"/>
          <w:szCs w:val="20"/>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005E730D">
        <w:rPr>
          <w:rFonts w:ascii="Times New Roman" w:hAnsi="Times New Roman" w:cs="Times New Roman"/>
          <w:b/>
          <w:sz w:val="20"/>
          <w:szCs w:val="20"/>
        </w:rPr>
        <w:t>(Archil Baramidze)</w:t>
      </w:r>
    </w:p>
    <w:p w14:paraId="143C831B" w14:textId="77777777" w:rsidR="00147B0C" w:rsidRDefault="00147B0C">
      <w:pPr>
        <w:rPr>
          <w:rFonts w:ascii="Times New Roman" w:hAnsi="Times New Roman" w:cs="Times New Roman"/>
          <w:sz w:val="24"/>
          <w:szCs w:val="24"/>
        </w:rPr>
      </w:pPr>
      <w:r>
        <w:rPr>
          <w:rFonts w:ascii="Times New Roman" w:hAnsi="Times New Roman" w:cs="Times New Roman"/>
          <w:sz w:val="24"/>
          <w:szCs w:val="24"/>
        </w:rPr>
        <w:t>In this 1998 movie, The Truman Show, Jim Carreys character, Truman Burbank</w:t>
      </w:r>
      <w:r w:rsidR="002F6061">
        <w:rPr>
          <w:rFonts w:ascii="Times New Roman" w:hAnsi="Times New Roman" w:cs="Times New Roman"/>
          <w:sz w:val="24"/>
          <w:szCs w:val="24"/>
        </w:rPr>
        <w:t xml:space="preserve"> lives a seemingly normal life in a quiet American town, he has a simple office job and a loving wife, living in a fairly nice neighborhood, </w:t>
      </w:r>
      <w:r w:rsidR="008C4119">
        <w:rPr>
          <w:rFonts w:ascii="Times New Roman" w:hAnsi="Times New Roman" w:cs="Times New Roman"/>
          <w:sz w:val="24"/>
          <w:szCs w:val="24"/>
        </w:rPr>
        <w:t>in reality, this whole city is a set up for a huge reality TV show, which began at the birth of Truman</w:t>
      </w:r>
      <w:r w:rsidR="00BB36AA">
        <w:rPr>
          <w:rFonts w:ascii="Times New Roman" w:hAnsi="Times New Roman" w:cs="Times New Roman"/>
          <w:sz w:val="24"/>
          <w:szCs w:val="24"/>
        </w:rPr>
        <w:t>, and continues to this day, but Truman</w:t>
      </w:r>
      <w:r w:rsidR="009D2C2B">
        <w:rPr>
          <w:rFonts w:ascii="Times New Roman" w:hAnsi="Times New Roman" w:cs="Times New Roman"/>
          <w:sz w:val="24"/>
          <w:szCs w:val="24"/>
        </w:rPr>
        <w:t xml:space="preserve"> has</w:t>
      </w:r>
      <w:r w:rsidR="002F6061">
        <w:rPr>
          <w:rFonts w:ascii="Times New Roman" w:hAnsi="Times New Roman" w:cs="Times New Roman"/>
          <w:sz w:val="24"/>
          <w:szCs w:val="24"/>
        </w:rPr>
        <w:t xml:space="preserve"> no reason to doubt his reality</w:t>
      </w:r>
      <w:r w:rsidR="00532B52">
        <w:rPr>
          <w:rFonts w:ascii="Times New Roman" w:hAnsi="Times New Roman" w:cs="Times New Roman"/>
          <w:sz w:val="24"/>
          <w:szCs w:val="24"/>
        </w:rPr>
        <w:t xml:space="preserve">, until at some point, strange things start happening around him, he hears suspicious voices from the radio of a </w:t>
      </w:r>
      <w:r w:rsidR="00FE27D9">
        <w:rPr>
          <w:rFonts w:ascii="Times New Roman" w:hAnsi="Times New Roman" w:cs="Times New Roman"/>
          <w:sz w:val="24"/>
          <w:szCs w:val="24"/>
        </w:rPr>
        <w:t>people</w:t>
      </w:r>
      <w:r w:rsidR="00532B52">
        <w:rPr>
          <w:rFonts w:ascii="Times New Roman" w:hAnsi="Times New Roman" w:cs="Times New Roman"/>
          <w:sz w:val="24"/>
          <w:szCs w:val="24"/>
        </w:rPr>
        <w:t xml:space="preserve"> stalking him, </w:t>
      </w:r>
      <w:r w:rsidR="00FC509E">
        <w:rPr>
          <w:rFonts w:ascii="Times New Roman" w:hAnsi="Times New Roman" w:cs="Times New Roman"/>
          <w:sz w:val="24"/>
          <w:szCs w:val="24"/>
        </w:rPr>
        <w:t>predicting his every move, as well as finding a wall behind an elevator and getting</w:t>
      </w:r>
      <w:r w:rsidR="00657F6D">
        <w:rPr>
          <w:rFonts w:ascii="Times New Roman" w:hAnsi="Times New Roman" w:cs="Times New Roman"/>
          <w:sz w:val="24"/>
          <w:szCs w:val="24"/>
        </w:rPr>
        <w:t xml:space="preserve"> kicked out of a building for no reason</w:t>
      </w:r>
      <w:r w:rsidR="00FC509E">
        <w:rPr>
          <w:rFonts w:ascii="Times New Roman" w:hAnsi="Times New Roman" w:cs="Times New Roman"/>
          <w:sz w:val="24"/>
          <w:szCs w:val="24"/>
        </w:rPr>
        <w:t xml:space="preserve">, he suspects at first that he is being watched by the FBI, and plans to flee the city, </w:t>
      </w:r>
      <w:r w:rsidR="00434006">
        <w:rPr>
          <w:rFonts w:ascii="Times New Roman" w:hAnsi="Times New Roman" w:cs="Times New Roman"/>
          <w:sz w:val="24"/>
          <w:szCs w:val="24"/>
        </w:rPr>
        <w:t>until</w:t>
      </w:r>
      <w:r w:rsidR="008C4119">
        <w:rPr>
          <w:rFonts w:ascii="Times New Roman" w:hAnsi="Times New Roman" w:cs="Times New Roman"/>
          <w:sz w:val="24"/>
          <w:szCs w:val="24"/>
        </w:rPr>
        <w:t xml:space="preserve"> a huge fan of hi</w:t>
      </w:r>
      <w:r w:rsidR="004E4AF3">
        <w:rPr>
          <w:rFonts w:ascii="Times New Roman" w:hAnsi="Times New Roman" w:cs="Times New Roman"/>
          <w:sz w:val="24"/>
          <w:szCs w:val="24"/>
        </w:rPr>
        <w:t>s</w:t>
      </w:r>
      <w:r w:rsidR="008C4119">
        <w:rPr>
          <w:rFonts w:ascii="Times New Roman" w:hAnsi="Times New Roman" w:cs="Times New Roman"/>
          <w:sz w:val="24"/>
          <w:szCs w:val="24"/>
        </w:rPr>
        <w:t>, and a previous love interest</w:t>
      </w:r>
      <w:r w:rsidR="00622604">
        <w:rPr>
          <w:rFonts w:ascii="Times New Roman" w:hAnsi="Times New Roman" w:cs="Times New Roman"/>
          <w:sz w:val="24"/>
          <w:szCs w:val="24"/>
        </w:rPr>
        <w:t>, Sylvia,</w:t>
      </w:r>
      <w:r w:rsidR="009740B6">
        <w:rPr>
          <w:rFonts w:ascii="Times New Roman" w:hAnsi="Times New Roman" w:cs="Times New Roman"/>
          <w:sz w:val="24"/>
          <w:szCs w:val="24"/>
        </w:rPr>
        <w:t xml:space="preserve"> </w:t>
      </w:r>
      <w:r w:rsidR="008C4119">
        <w:rPr>
          <w:rFonts w:ascii="Times New Roman" w:hAnsi="Times New Roman" w:cs="Times New Roman"/>
          <w:sz w:val="24"/>
          <w:szCs w:val="24"/>
        </w:rPr>
        <w:t>manages to sneak</w:t>
      </w:r>
      <w:r w:rsidR="00434006">
        <w:rPr>
          <w:rFonts w:ascii="Times New Roman" w:hAnsi="Times New Roman" w:cs="Times New Roman"/>
          <w:sz w:val="24"/>
          <w:szCs w:val="24"/>
        </w:rPr>
        <w:t xml:space="preserve"> onto the set</w:t>
      </w:r>
      <w:r w:rsidR="009740B6">
        <w:rPr>
          <w:rFonts w:ascii="Times New Roman" w:hAnsi="Times New Roman" w:cs="Times New Roman"/>
          <w:sz w:val="24"/>
          <w:szCs w:val="24"/>
        </w:rPr>
        <w:t xml:space="preserve"> of the show and </w:t>
      </w:r>
      <w:r w:rsidR="00BD46DA">
        <w:rPr>
          <w:rFonts w:ascii="Times New Roman" w:hAnsi="Times New Roman" w:cs="Times New Roman"/>
          <w:sz w:val="24"/>
          <w:szCs w:val="24"/>
        </w:rPr>
        <w:t>reveals to him the true nature of his reality, after which Truman becomes vigilant, and we, the audience now become aware of the shows mastermind,</w:t>
      </w:r>
      <w:r w:rsidR="00A7185A">
        <w:rPr>
          <w:rFonts w:ascii="Times New Roman" w:hAnsi="Times New Roman" w:cs="Times New Roman"/>
          <w:sz w:val="24"/>
          <w:szCs w:val="24"/>
        </w:rPr>
        <w:t xml:space="preserve"> Christof</w:t>
      </w:r>
      <w:r w:rsidR="003E63CD">
        <w:rPr>
          <w:rFonts w:ascii="Times New Roman" w:hAnsi="Times New Roman" w:cs="Times New Roman"/>
          <w:sz w:val="24"/>
          <w:szCs w:val="24"/>
        </w:rPr>
        <w:t>, who has managed the production of the show from its inception</w:t>
      </w:r>
      <w:r w:rsidR="001C36C8">
        <w:rPr>
          <w:rFonts w:ascii="Times New Roman" w:hAnsi="Times New Roman" w:cs="Times New Roman"/>
          <w:sz w:val="24"/>
          <w:szCs w:val="24"/>
        </w:rPr>
        <w:t xml:space="preserve">, he and his corporation legally adopted Truman after he was </w:t>
      </w:r>
      <w:del w:id="2" w:author="David Sichinava" w:date="2018-09-16T23:12:00Z">
        <w:r w:rsidR="001C36C8" w:rsidDel="009456F9">
          <w:rPr>
            <w:rFonts w:ascii="Times New Roman" w:hAnsi="Times New Roman" w:cs="Times New Roman"/>
            <w:sz w:val="24"/>
            <w:szCs w:val="24"/>
          </w:rPr>
          <w:delText xml:space="preserve">birthed </w:delText>
        </w:r>
      </w:del>
      <w:ins w:id="3" w:author="David Sichinava" w:date="2018-09-16T23:12:00Z">
        <w:r w:rsidR="009456F9">
          <w:rPr>
            <w:rFonts w:ascii="Times New Roman" w:hAnsi="Times New Roman" w:cs="Times New Roman"/>
            <w:sz w:val="24"/>
            <w:szCs w:val="24"/>
          </w:rPr>
          <w:t xml:space="preserve">born </w:t>
        </w:r>
      </w:ins>
      <w:r w:rsidR="001C36C8">
        <w:rPr>
          <w:rFonts w:ascii="Times New Roman" w:hAnsi="Times New Roman" w:cs="Times New Roman"/>
          <w:sz w:val="24"/>
          <w:szCs w:val="24"/>
        </w:rPr>
        <w:t>from an unwanted pregnancy</w:t>
      </w:r>
      <w:ins w:id="4" w:author="David Sichinava" w:date="2018-09-16T23:13:00Z">
        <w:r w:rsidR="009456F9">
          <w:rPr>
            <w:rFonts w:ascii="Times New Roman" w:hAnsi="Times New Roman" w:cs="Times New Roman"/>
            <w:sz w:val="24"/>
            <w:szCs w:val="24"/>
          </w:rPr>
          <w:t>.</w:t>
        </w:r>
      </w:ins>
      <w:del w:id="5" w:author="David Sichinava" w:date="2018-09-16T23:13:00Z">
        <w:r w:rsidR="003E63CD" w:rsidDel="009456F9">
          <w:rPr>
            <w:rFonts w:ascii="Times New Roman" w:hAnsi="Times New Roman" w:cs="Times New Roman"/>
            <w:sz w:val="24"/>
            <w:szCs w:val="24"/>
          </w:rPr>
          <w:delText>,</w:delText>
        </w:r>
      </w:del>
      <w:r w:rsidR="003E63CD">
        <w:rPr>
          <w:rFonts w:ascii="Times New Roman" w:hAnsi="Times New Roman" w:cs="Times New Roman"/>
          <w:sz w:val="24"/>
          <w:szCs w:val="24"/>
        </w:rPr>
        <w:t xml:space="preserve"> </w:t>
      </w:r>
      <w:r w:rsidR="00EE362E">
        <w:rPr>
          <w:rFonts w:ascii="Times New Roman" w:hAnsi="Times New Roman" w:cs="Times New Roman"/>
          <w:sz w:val="24"/>
          <w:szCs w:val="24"/>
        </w:rPr>
        <w:t xml:space="preserve">After Truman attempts to </w:t>
      </w:r>
      <w:r w:rsidR="001B3155">
        <w:rPr>
          <w:rFonts w:ascii="Times New Roman" w:hAnsi="Times New Roman" w:cs="Times New Roman"/>
          <w:sz w:val="24"/>
          <w:szCs w:val="24"/>
        </w:rPr>
        <w:t>escape</w:t>
      </w:r>
      <w:r w:rsidR="00EE362E">
        <w:rPr>
          <w:rFonts w:ascii="Times New Roman" w:hAnsi="Times New Roman" w:cs="Times New Roman"/>
          <w:sz w:val="24"/>
          <w:szCs w:val="24"/>
        </w:rPr>
        <w:t xml:space="preserve"> the city only to be </w:t>
      </w:r>
      <w:r w:rsidR="00806202">
        <w:rPr>
          <w:rFonts w:ascii="Times New Roman" w:hAnsi="Times New Roman" w:cs="Times New Roman"/>
          <w:sz w:val="24"/>
          <w:szCs w:val="24"/>
        </w:rPr>
        <w:t xml:space="preserve">caught by the police and sent back, </w:t>
      </w:r>
      <w:r w:rsidR="003D2603">
        <w:rPr>
          <w:rFonts w:ascii="Times New Roman" w:hAnsi="Times New Roman" w:cs="Times New Roman"/>
          <w:sz w:val="24"/>
          <w:szCs w:val="24"/>
        </w:rPr>
        <w:t>Christof starts becoming suspicious of Trumans activities</w:t>
      </w:r>
      <w:r w:rsidR="00EE362E">
        <w:rPr>
          <w:rFonts w:ascii="Times New Roman" w:hAnsi="Times New Roman" w:cs="Times New Roman"/>
          <w:sz w:val="24"/>
          <w:szCs w:val="24"/>
        </w:rPr>
        <w:t>, so he and his team start monitoring Trumans activities closer,</w:t>
      </w:r>
      <w:r w:rsidR="00A40C3C">
        <w:rPr>
          <w:rFonts w:ascii="Times New Roman" w:hAnsi="Times New Roman" w:cs="Times New Roman"/>
          <w:sz w:val="24"/>
          <w:szCs w:val="24"/>
        </w:rPr>
        <w:t xml:space="preserve"> which forces Truman to be more careful as he realizes there are cameras everywhere, at the end of the movie he finally sails through the sea towards the horizon and breaks out of the se</w:t>
      </w:r>
      <w:r w:rsidR="0059791A">
        <w:rPr>
          <w:rFonts w:ascii="Times New Roman" w:hAnsi="Times New Roman" w:cs="Times New Roman"/>
          <w:sz w:val="24"/>
          <w:szCs w:val="24"/>
        </w:rPr>
        <w:t>t, only to be confronted by Chri</w:t>
      </w:r>
      <w:r w:rsidR="00A40C3C">
        <w:rPr>
          <w:rFonts w:ascii="Times New Roman" w:hAnsi="Times New Roman" w:cs="Times New Roman"/>
          <w:sz w:val="24"/>
          <w:szCs w:val="24"/>
        </w:rPr>
        <w:t xml:space="preserve">stof, </w:t>
      </w:r>
      <w:r w:rsidR="00847413">
        <w:rPr>
          <w:rFonts w:ascii="Times New Roman" w:hAnsi="Times New Roman" w:cs="Times New Roman"/>
          <w:sz w:val="24"/>
          <w:szCs w:val="24"/>
        </w:rPr>
        <w:t>he introduces himself as the producer and creator of this show, of Trumans whole existence, he</w:t>
      </w:r>
      <w:r w:rsidR="00A40C3C">
        <w:rPr>
          <w:rFonts w:ascii="Times New Roman" w:hAnsi="Times New Roman" w:cs="Times New Roman"/>
          <w:sz w:val="24"/>
          <w:szCs w:val="24"/>
        </w:rPr>
        <w:t xml:space="preserve"> </w:t>
      </w:r>
      <w:r w:rsidR="00847413">
        <w:rPr>
          <w:rFonts w:ascii="Times New Roman" w:hAnsi="Times New Roman" w:cs="Times New Roman"/>
          <w:sz w:val="24"/>
          <w:szCs w:val="24"/>
        </w:rPr>
        <w:t>speaks to Truman, trying to convince him that the world out there has nothing for him</w:t>
      </w:r>
      <w:r w:rsidR="000A6033">
        <w:rPr>
          <w:rFonts w:ascii="Times New Roman" w:hAnsi="Times New Roman" w:cs="Times New Roman"/>
          <w:sz w:val="24"/>
          <w:szCs w:val="24"/>
        </w:rPr>
        <w:t>, only suffering, pain and disappointment</w:t>
      </w:r>
      <w:r w:rsidR="00847413">
        <w:rPr>
          <w:rFonts w:ascii="Times New Roman" w:hAnsi="Times New Roman" w:cs="Times New Roman"/>
          <w:sz w:val="24"/>
          <w:szCs w:val="24"/>
        </w:rPr>
        <w:t>, and</w:t>
      </w:r>
      <w:r w:rsidR="008F6881">
        <w:rPr>
          <w:rFonts w:ascii="Times New Roman" w:hAnsi="Times New Roman" w:cs="Times New Roman"/>
          <w:sz w:val="24"/>
          <w:szCs w:val="24"/>
        </w:rPr>
        <w:t xml:space="preserve"> that</w:t>
      </w:r>
      <w:r w:rsidR="00847413">
        <w:rPr>
          <w:rFonts w:ascii="Times New Roman" w:hAnsi="Times New Roman" w:cs="Times New Roman"/>
          <w:sz w:val="24"/>
          <w:szCs w:val="24"/>
        </w:rPr>
        <w:t xml:space="preserve"> it would be better for h</w:t>
      </w:r>
      <w:r w:rsidR="00371831">
        <w:rPr>
          <w:rFonts w:ascii="Times New Roman" w:hAnsi="Times New Roman" w:cs="Times New Roman"/>
          <w:sz w:val="24"/>
          <w:szCs w:val="24"/>
        </w:rPr>
        <w:t xml:space="preserve">im to stay inside the city, while all of this is still being broadcasted to the world Truman thinks of an answer, only to give his classic catchphrase </w:t>
      </w:r>
      <w:r w:rsidR="00371831" w:rsidRPr="00371831">
        <w:rPr>
          <w:rFonts w:ascii="Times New Roman" w:hAnsi="Times New Roman" w:cs="Times New Roman"/>
          <w:sz w:val="24"/>
          <w:szCs w:val="24"/>
        </w:rPr>
        <w:t>"In case I don't see you, good afternoon, good evening, and good night."</w:t>
      </w:r>
      <w:r w:rsidR="00BC5BC0">
        <w:rPr>
          <w:rFonts w:ascii="Times New Roman" w:hAnsi="Times New Roman" w:cs="Times New Roman"/>
          <w:sz w:val="24"/>
          <w:szCs w:val="24"/>
        </w:rPr>
        <w:t xml:space="preserve"> And then proceeds to open the door and come out into th</w:t>
      </w:r>
      <w:r w:rsidR="002A6443">
        <w:rPr>
          <w:rFonts w:ascii="Times New Roman" w:hAnsi="Times New Roman" w:cs="Times New Roman"/>
          <w:sz w:val="24"/>
          <w:szCs w:val="24"/>
        </w:rPr>
        <w:t>e real world for the first time, as the world cheers for him.</w:t>
      </w:r>
    </w:p>
    <w:p w14:paraId="707E70A8" w14:textId="77777777" w:rsidR="00895AC8" w:rsidRDefault="00080A3D">
      <w:pPr>
        <w:rPr>
          <w:rFonts w:ascii="Times New Roman" w:hAnsi="Times New Roman" w:cs="Times New Roman"/>
          <w:sz w:val="24"/>
          <w:szCs w:val="24"/>
        </w:rPr>
      </w:pPr>
      <w:r>
        <w:rPr>
          <w:rFonts w:ascii="Times New Roman" w:hAnsi="Times New Roman" w:cs="Times New Roman"/>
          <w:sz w:val="24"/>
          <w:szCs w:val="24"/>
        </w:rPr>
        <w:t>This movie e</w:t>
      </w:r>
      <w:r w:rsidR="0059791A">
        <w:rPr>
          <w:rFonts w:ascii="Times New Roman" w:hAnsi="Times New Roman" w:cs="Times New Roman"/>
          <w:sz w:val="24"/>
          <w:szCs w:val="24"/>
        </w:rPr>
        <w:t>xplores the ideas of</w:t>
      </w:r>
      <w:r w:rsidR="00573065">
        <w:rPr>
          <w:rFonts w:ascii="Times New Roman" w:hAnsi="Times New Roman" w:cs="Times New Roman"/>
          <w:sz w:val="24"/>
          <w:szCs w:val="24"/>
        </w:rPr>
        <w:t xml:space="preserve"> a</w:t>
      </w:r>
      <w:r w:rsidR="0059791A">
        <w:rPr>
          <w:rFonts w:ascii="Times New Roman" w:hAnsi="Times New Roman" w:cs="Times New Roman"/>
          <w:sz w:val="24"/>
          <w:szCs w:val="24"/>
        </w:rPr>
        <w:t xml:space="preserve"> simulation, creating a whole world for a person to live in, and be observed by the whole world, with Christof being the creator of this simulation, a sort of</w:t>
      </w:r>
      <w:r w:rsidR="00DB0481">
        <w:rPr>
          <w:rFonts w:ascii="Times New Roman" w:hAnsi="Times New Roman" w:cs="Times New Roman"/>
          <w:sz w:val="24"/>
          <w:szCs w:val="24"/>
        </w:rPr>
        <w:t xml:space="preserve"> omnipotent</w:t>
      </w:r>
      <w:r w:rsidR="00291FF5">
        <w:rPr>
          <w:rFonts w:ascii="Times New Roman" w:hAnsi="Times New Roman" w:cs="Times New Roman"/>
          <w:sz w:val="24"/>
          <w:szCs w:val="24"/>
        </w:rPr>
        <w:t xml:space="preserve"> god for Truman. </w:t>
      </w:r>
    </w:p>
    <w:p w14:paraId="3DB4D2AB" w14:textId="77777777" w:rsidR="00080A3D" w:rsidRPr="00147B0C" w:rsidRDefault="00291FF5">
      <w:pPr>
        <w:rPr>
          <w:rFonts w:ascii="Times New Roman" w:hAnsi="Times New Roman" w:cs="Times New Roman"/>
          <w:sz w:val="24"/>
          <w:szCs w:val="24"/>
        </w:rPr>
      </w:pPr>
      <w:r>
        <w:rPr>
          <w:rFonts w:ascii="Times New Roman" w:hAnsi="Times New Roman" w:cs="Times New Roman"/>
          <w:sz w:val="24"/>
          <w:szCs w:val="24"/>
        </w:rPr>
        <w:t>T</w:t>
      </w:r>
      <w:r w:rsidR="00014024">
        <w:rPr>
          <w:rFonts w:ascii="Times New Roman" w:hAnsi="Times New Roman" w:cs="Times New Roman"/>
          <w:sz w:val="24"/>
          <w:szCs w:val="24"/>
        </w:rPr>
        <w:t>he</w:t>
      </w:r>
      <w:r w:rsidR="00895AC8">
        <w:rPr>
          <w:rFonts w:ascii="Times New Roman" w:hAnsi="Times New Roman" w:cs="Times New Roman"/>
          <w:sz w:val="24"/>
          <w:szCs w:val="24"/>
        </w:rPr>
        <w:t xml:space="preserve"> main</w:t>
      </w:r>
      <w:r w:rsidR="00014024">
        <w:rPr>
          <w:rFonts w:ascii="Times New Roman" w:hAnsi="Times New Roman" w:cs="Times New Roman"/>
          <w:sz w:val="24"/>
          <w:szCs w:val="24"/>
        </w:rPr>
        <w:t xml:space="preserve"> ethical question would be, what right does </w:t>
      </w:r>
      <w:r w:rsidR="000B4EA3">
        <w:rPr>
          <w:rFonts w:ascii="Times New Roman" w:hAnsi="Times New Roman" w:cs="Times New Roman"/>
          <w:sz w:val="24"/>
          <w:szCs w:val="24"/>
        </w:rPr>
        <w:t>Christof have</w:t>
      </w:r>
      <w:r w:rsidR="00014024">
        <w:rPr>
          <w:rFonts w:ascii="Times New Roman" w:hAnsi="Times New Roman" w:cs="Times New Roman"/>
          <w:sz w:val="24"/>
          <w:szCs w:val="24"/>
        </w:rPr>
        <w:t xml:space="preserve"> to take someone’s life away like this to make profit </w:t>
      </w:r>
      <w:del w:id="6" w:author="David Sichinava" w:date="2018-09-16T23:14:00Z">
        <w:r w:rsidR="00014024" w:rsidDel="009456F9">
          <w:rPr>
            <w:rFonts w:ascii="Times New Roman" w:hAnsi="Times New Roman" w:cs="Times New Roman"/>
            <w:sz w:val="24"/>
            <w:szCs w:val="24"/>
          </w:rPr>
          <w:delText xml:space="preserve">off </w:delText>
        </w:r>
      </w:del>
      <w:r w:rsidR="00014024">
        <w:rPr>
          <w:rFonts w:ascii="Times New Roman" w:hAnsi="Times New Roman" w:cs="Times New Roman"/>
          <w:sz w:val="24"/>
          <w:szCs w:val="24"/>
        </w:rPr>
        <w:t>of it?</w:t>
      </w:r>
      <w:r w:rsidR="0015164D">
        <w:rPr>
          <w:rFonts w:ascii="Times New Roman" w:hAnsi="Times New Roman" w:cs="Times New Roman"/>
          <w:sz w:val="24"/>
          <w:szCs w:val="24"/>
        </w:rPr>
        <w:t xml:space="preserve"> Because Trumans life is basically wasted in a world where nothing matters and everything is a fiction made up by Christof, no real risks for </w:t>
      </w:r>
      <w:r w:rsidR="00C7703E">
        <w:rPr>
          <w:rFonts w:ascii="Times New Roman" w:hAnsi="Times New Roman" w:cs="Times New Roman"/>
          <w:sz w:val="24"/>
          <w:szCs w:val="24"/>
        </w:rPr>
        <w:t>Truman</w:t>
      </w:r>
      <w:r w:rsidR="0015164D">
        <w:rPr>
          <w:rFonts w:ascii="Times New Roman" w:hAnsi="Times New Roman" w:cs="Times New Roman"/>
          <w:sz w:val="24"/>
          <w:szCs w:val="24"/>
        </w:rPr>
        <w:t xml:space="preserve"> to take and no real meaningful rewards</w:t>
      </w:r>
      <w:r w:rsidR="00114B01">
        <w:rPr>
          <w:rFonts w:ascii="Times New Roman" w:hAnsi="Times New Roman" w:cs="Times New Roman"/>
          <w:sz w:val="24"/>
          <w:szCs w:val="24"/>
        </w:rPr>
        <w:t>, simply a world of fiction</w:t>
      </w:r>
      <w:r w:rsidR="00DA78F7">
        <w:rPr>
          <w:rFonts w:ascii="Times New Roman" w:hAnsi="Times New Roman" w:cs="Times New Roman"/>
          <w:sz w:val="24"/>
          <w:szCs w:val="24"/>
        </w:rPr>
        <w:t>, on the other hand, in Christofs delusional mind, he legitimately feels like letting Truman out of the confinement of the facility would not be good for Truman, as he has not faced the harshness of real life, and real people</w:t>
      </w:r>
      <w:r w:rsidR="00575101">
        <w:rPr>
          <w:rFonts w:ascii="Times New Roman" w:hAnsi="Times New Roman" w:cs="Times New Roman"/>
          <w:sz w:val="24"/>
          <w:szCs w:val="24"/>
        </w:rPr>
        <w:t>, and thus would not be the right thing</w:t>
      </w:r>
      <w:r w:rsidR="00CA2244">
        <w:rPr>
          <w:rFonts w:ascii="Times New Roman" w:hAnsi="Times New Roman" w:cs="Times New Roman"/>
          <w:sz w:val="24"/>
          <w:szCs w:val="24"/>
        </w:rPr>
        <w:t xml:space="preserve"> for him</w:t>
      </w:r>
      <w:r w:rsidR="00575101">
        <w:rPr>
          <w:rFonts w:ascii="Times New Roman" w:hAnsi="Times New Roman" w:cs="Times New Roman"/>
          <w:sz w:val="24"/>
          <w:szCs w:val="24"/>
        </w:rPr>
        <w:t xml:space="preserve"> to do, as he has developed</w:t>
      </w:r>
      <w:r w:rsidR="008E0DA9">
        <w:rPr>
          <w:rFonts w:ascii="Times New Roman" w:hAnsi="Times New Roman" w:cs="Times New Roman"/>
          <w:sz w:val="24"/>
          <w:szCs w:val="24"/>
        </w:rPr>
        <w:t xml:space="preserve">, in his mind, </w:t>
      </w:r>
      <w:r w:rsidR="00575101">
        <w:rPr>
          <w:rFonts w:ascii="Times New Roman" w:hAnsi="Times New Roman" w:cs="Times New Roman"/>
          <w:sz w:val="24"/>
          <w:szCs w:val="24"/>
        </w:rPr>
        <w:t xml:space="preserve"> a father-son type of relationship with Truman.</w:t>
      </w:r>
    </w:p>
    <w:p w14:paraId="5D02CADA" w14:textId="77777777" w:rsidR="005D261F" w:rsidRPr="005D261F" w:rsidRDefault="005D261F">
      <w:pPr>
        <w:rPr>
          <w:rFonts w:ascii="Times New Roman" w:hAnsi="Times New Roman" w:cs="Times New Roman"/>
          <w:b/>
          <w:sz w:val="32"/>
          <w:szCs w:val="32"/>
        </w:rPr>
      </w:pPr>
    </w:p>
    <w:sectPr w:rsidR="005D261F" w:rsidRPr="005D26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Sichinava" w:date="2018-09-16T23:42:00Z" w:initials="DS">
    <w:p w14:paraId="0B8514F8" w14:textId="77777777" w:rsidR="006A45CB" w:rsidRDefault="006A45CB">
      <w:pPr>
        <w:pStyle w:val="CommentText"/>
      </w:pPr>
      <w:r>
        <w:rPr>
          <w:rStyle w:val="CommentReference"/>
        </w:rPr>
        <w:annotationRef/>
      </w:r>
      <w:r>
        <w:t>100%</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8514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514F8" w16cid:durableId="1F4968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ichinava">
    <w15:presenceInfo w15:providerId="None" w15:userId="David Sichin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40D"/>
    <w:rsid w:val="00014024"/>
    <w:rsid w:val="000419FF"/>
    <w:rsid w:val="00080A3D"/>
    <w:rsid w:val="000A6033"/>
    <w:rsid w:val="000B4EA3"/>
    <w:rsid w:val="00114B01"/>
    <w:rsid w:val="00147B0C"/>
    <w:rsid w:val="0015164D"/>
    <w:rsid w:val="001B3155"/>
    <w:rsid w:val="001C36C8"/>
    <w:rsid w:val="0025612A"/>
    <w:rsid w:val="00291FF5"/>
    <w:rsid w:val="002A6443"/>
    <w:rsid w:val="002F200A"/>
    <w:rsid w:val="002F6061"/>
    <w:rsid w:val="00371831"/>
    <w:rsid w:val="003D2603"/>
    <w:rsid w:val="003E63CD"/>
    <w:rsid w:val="00434006"/>
    <w:rsid w:val="004E4AF3"/>
    <w:rsid w:val="00532B52"/>
    <w:rsid w:val="00573065"/>
    <w:rsid w:val="00575101"/>
    <w:rsid w:val="00592A63"/>
    <w:rsid w:val="0059791A"/>
    <w:rsid w:val="005D261F"/>
    <w:rsid w:val="005E730D"/>
    <w:rsid w:val="00622604"/>
    <w:rsid w:val="00657F6D"/>
    <w:rsid w:val="006A45CB"/>
    <w:rsid w:val="006B6E95"/>
    <w:rsid w:val="007B3AE5"/>
    <w:rsid w:val="00806202"/>
    <w:rsid w:val="00847413"/>
    <w:rsid w:val="00895AC8"/>
    <w:rsid w:val="008C4119"/>
    <w:rsid w:val="008E0DA9"/>
    <w:rsid w:val="008F6881"/>
    <w:rsid w:val="009456F9"/>
    <w:rsid w:val="009740B6"/>
    <w:rsid w:val="009D2C2B"/>
    <w:rsid w:val="00A40C3C"/>
    <w:rsid w:val="00A56EA1"/>
    <w:rsid w:val="00A7185A"/>
    <w:rsid w:val="00B6240D"/>
    <w:rsid w:val="00BA561F"/>
    <w:rsid w:val="00BB36AA"/>
    <w:rsid w:val="00BC5BC0"/>
    <w:rsid w:val="00BD46DA"/>
    <w:rsid w:val="00C7703E"/>
    <w:rsid w:val="00C91C40"/>
    <w:rsid w:val="00C96294"/>
    <w:rsid w:val="00CA2244"/>
    <w:rsid w:val="00DA78F7"/>
    <w:rsid w:val="00DB0481"/>
    <w:rsid w:val="00EE362E"/>
    <w:rsid w:val="00FC509E"/>
    <w:rsid w:val="00FE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1324"/>
  <w15:docId w15:val="{2579DAC8-E309-40FE-AD45-513FE650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45CB"/>
    <w:rPr>
      <w:sz w:val="16"/>
      <w:szCs w:val="16"/>
    </w:rPr>
  </w:style>
  <w:style w:type="paragraph" w:styleId="CommentText">
    <w:name w:val="annotation text"/>
    <w:basedOn w:val="Normal"/>
    <w:link w:val="CommentTextChar"/>
    <w:uiPriority w:val="99"/>
    <w:semiHidden/>
    <w:unhideWhenUsed/>
    <w:rsid w:val="006A45CB"/>
    <w:pPr>
      <w:spacing w:line="240" w:lineRule="auto"/>
    </w:pPr>
    <w:rPr>
      <w:sz w:val="20"/>
      <w:szCs w:val="20"/>
    </w:rPr>
  </w:style>
  <w:style w:type="character" w:customStyle="1" w:styleId="CommentTextChar">
    <w:name w:val="Comment Text Char"/>
    <w:basedOn w:val="DefaultParagraphFont"/>
    <w:link w:val="CommentText"/>
    <w:uiPriority w:val="99"/>
    <w:semiHidden/>
    <w:rsid w:val="006A45CB"/>
    <w:rPr>
      <w:sz w:val="20"/>
      <w:szCs w:val="20"/>
    </w:rPr>
  </w:style>
  <w:style w:type="paragraph" w:styleId="CommentSubject">
    <w:name w:val="annotation subject"/>
    <w:basedOn w:val="CommentText"/>
    <w:next w:val="CommentText"/>
    <w:link w:val="CommentSubjectChar"/>
    <w:uiPriority w:val="99"/>
    <w:semiHidden/>
    <w:unhideWhenUsed/>
    <w:rsid w:val="006A45CB"/>
    <w:rPr>
      <w:b/>
      <w:bCs/>
    </w:rPr>
  </w:style>
  <w:style w:type="character" w:customStyle="1" w:styleId="CommentSubjectChar">
    <w:name w:val="Comment Subject Char"/>
    <w:basedOn w:val="CommentTextChar"/>
    <w:link w:val="CommentSubject"/>
    <w:uiPriority w:val="99"/>
    <w:semiHidden/>
    <w:rsid w:val="006A45CB"/>
    <w:rPr>
      <w:b/>
      <w:bCs/>
      <w:sz w:val="20"/>
      <w:szCs w:val="20"/>
    </w:rPr>
  </w:style>
  <w:style w:type="paragraph" w:styleId="BalloonText">
    <w:name w:val="Balloon Text"/>
    <w:basedOn w:val="Normal"/>
    <w:link w:val="BalloonTextChar"/>
    <w:uiPriority w:val="99"/>
    <w:semiHidden/>
    <w:unhideWhenUsed/>
    <w:rsid w:val="006A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Archibald</dc:creator>
  <cp:keywords/>
  <dc:description/>
  <cp:lastModifiedBy>David Sichinava</cp:lastModifiedBy>
  <cp:revision>55</cp:revision>
  <dcterms:created xsi:type="dcterms:W3CDTF">2018-09-14T12:22:00Z</dcterms:created>
  <dcterms:modified xsi:type="dcterms:W3CDTF">2018-09-16T19:42:00Z</dcterms:modified>
</cp:coreProperties>
</file>